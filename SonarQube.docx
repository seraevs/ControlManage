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DBC" w:rsidRPr="00493DBC" w:rsidRDefault="00493DBC" w:rsidP="00493DBC">
      <w:pPr>
        <w:spacing w:after="75" w:line="240" w:lineRule="auto"/>
        <w:jc w:val="center"/>
        <w:rPr>
          <w:rFonts w:ascii="Helvetica" w:eastAsia="Times New Roman" w:hAnsi="Helvetica" w:cs="Helvetica"/>
          <w:color w:val="444444"/>
          <w:sz w:val="21"/>
          <w:szCs w:val="21"/>
          <w:lang w:eastAsia="en-IE" w:bidi="he-IL"/>
        </w:rPr>
      </w:pPr>
      <w:ins w:id="0" w:author="Unknown">
        <w:r w:rsidRPr="00493DBC">
          <w:rPr>
            <w:rFonts w:ascii="Helvetica" w:eastAsia="Times New Roman" w:hAnsi="Helvetica" w:cs="Helvetica"/>
            <w:color w:val="444444"/>
            <w:sz w:val="21"/>
            <w:szCs w:val="21"/>
            <w:bdr w:val="none" w:sz="0" w:space="0" w:color="auto" w:frame="1"/>
            <w:lang w:eastAsia="en-IE" w:bidi="he-IL"/>
          </w:rPr>
          <w:br/>
        </w:r>
      </w:ins>
    </w:p>
    <w:p w:rsidR="00493DBC" w:rsidRPr="00493DBC" w:rsidRDefault="00493DBC" w:rsidP="00493DBC">
      <w:pPr>
        <w:numPr>
          <w:ilvl w:val="0"/>
          <w:numId w:val="1"/>
        </w:numPr>
        <w:spacing w:after="0" w:line="240" w:lineRule="auto"/>
        <w:ind w:left="0"/>
        <w:rPr>
          <w:rFonts w:ascii="Helvetica" w:eastAsia="Times New Roman" w:hAnsi="Helvetica" w:cs="Helvetica"/>
          <w:color w:val="444444"/>
          <w:sz w:val="18"/>
          <w:szCs w:val="18"/>
          <w:lang w:eastAsia="en-IE" w:bidi="he-IL"/>
        </w:rPr>
      </w:pPr>
      <w:hyperlink r:id="rId5" w:history="1">
        <w:r w:rsidRPr="00493DBC">
          <w:rPr>
            <w:rFonts w:ascii="Helvetica" w:eastAsia="Times New Roman" w:hAnsi="Helvetica" w:cs="Helvetica"/>
            <w:color w:val="72AADB"/>
            <w:sz w:val="18"/>
            <w:szCs w:val="18"/>
            <w:u w:val="single"/>
            <w:lang w:eastAsia="en-IE" w:bidi="he-IL"/>
          </w:rPr>
          <w:t>Home</w:t>
        </w:r>
      </w:hyperlink>
    </w:p>
    <w:p w:rsidR="00493DBC" w:rsidRPr="00493DBC" w:rsidRDefault="00493DBC" w:rsidP="00493DBC">
      <w:pPr>
        <w:numPr>
          <w:ilvl w:val="0"/>
          <w:numId w:val="1"/>
        </w:numPr>
        <w:spacing w:after="0" w:line="240" w:lineRule="auto"/>
        <w:ind w:left="0"/>
        <w:rPr>
          <w:rFonts w:ascii="Helvetica" w:eastAsia="Times New Roman" w:hAnsi="Helvetica" w:cs="Helvetica"/>
          <w:color w:val="444444"/>
          <w:sz w:val="18"/>
          <w:szCs w:val="18"/>
          <w:lang w:eastAsia="en-IE" w:bidi="he-IL"/>
        </w:rPr>
      </w:pPr>
      <w:hyperlink r:id="rId6" w:history="1">
        <w:r w:rsidRPr="00493DBC">
          <w:rPr>
            <w:rFonts w:ascii="Helvetica" w:eastAsia="Times New Roman" w:hAnsi="Helvetica" w:cs="Helvetica"/>
            <w:color w:val="72AADB"/>
            <w:sz w:val="18"/>
            <w:szCs w:val="18"/>
            <w:u w:val="single"/>
            <w:lang w:eastAsia="en-IE" w:bidi="he-IL"/>
          </w:rPr>
          <w:t>Linux</w:t>
        </w:r>
      </w:hyperlink>
    </w:p>
    <w:p w:rsidR="00493DBC" w:rsidRPr="00493DBC" w:rsidRDefault="00493DBC" w:rsidP="00493DBC">
      <w:pPr>
        <w:numPr>
          <w:ilvl w:val="0"/>
          <w:numId w:val="1"/>
        </w:numPr>
        <w:spacing w:after="0" w:line="240" w:lineRule="auto"/>
        <w:ind w:left="0"/>
        <w:rPr>
          <w:rFonts w:ascii="Helvetica" w:eastAsia="Times New Roman" w:hAnsi="Helvetica" w:cs="Helvetica"/>
          <w:color w:val="444444"/>
          <w:sz w:val="18"/>
          <w:szCs w:val="18"/>
          <w:lang w:eastAsia="en-IE" w:bidi="he-IL"/>
        </w:rPr>
      </w:pPr>
      <w:r w:rsidRPr="00493DBC">
        <w:rPr>
          <w:rFonts w:ascii="Helvetica" w:eastAsia="Times New Roman" w:hAnsi="Helvetica" w:cs="Helvetica"/>
          <w:color w:val="444444"/>
          <w:sz w:val="18"/>
          <w:szCs w:val="18"/>
          <w:lang w:eastAsia="en-IE" w:bidi="he-IL"/>
        </w:rPr>
        <w:t xml:space="preserve">How To Install </w:t>
      </w:r>
      <w:proofErr w:type="spellStart"/>
      <w:r w:rsidRPr="00493DBC">
        <w:rPr>
          <w:rFonts w:ascii="Helvetica" w:eastAsia="Times New Roman" w:hAnsi="Helvetica" w:cs="Helvetica"/>
          <w:color w:val="444444"/>
          <w:sz w:val="18"/>
          <w:szCs w:val="18"/>
          <w:lang w:eastAsia="en-IE" w:bidi="he-IL"/>
        </w:rPr>
        <w:t>SonarQube</w:t>
      </w:r>
      <w:proofErr w:type="spellEnd"/>
      <w:r w:rsidRPr="00493DBC">
        <w:rPr>
          <w:rFonts w:ascii="Helvetica" w:eastAsia="Times New Roman" w:hAnsi="Helvetica" w:cs="Helvetica"/>
          <w:color w:val="444444"/>
          <w:sz w:val="18"/>
          <w:szCs w:val="18"/>
          <w:lang w:eastAsia="en-IE" w:bidi="he-IL"/>
        </w:rPr>
        <w:t xml:space="preserve"> on Ubuntu 20.04 LTS</w:t>
      </w:r>
    </w:p>
    <w:p w:rsidR="00493DBC" w:rsidRPr="00493DBC" w:rsidRDefault="00493DBC" w:rsidP="00493DBC">
      <w:pPr>
        <w:spacing w:after="0" w:line="510" w:lineRule="atLeast"/>
        <w:outlineLvl w:val="0"/>
        <w:rPr>
          <w:rFonts w:ascii="Helvetica" w:eastAsia="Times New Roman" w:hAnsi="Helvetica" w:cs="Helvetica"/>
          <w:color w:val="444444"/>
          <w:kern w:val="36"/>
          <w:sz w:val="42"/>
          <w:szCs w:val="42"/>
          <w:lang w:eastAsia="en-IE" w:bidi="he-IL"/>
        </w:rPr>
      </w:pPr>
      <w:r w:rsidRPr="00493DBC">
        <w:rPr>
          <w:rFonts w:ascii="Helvetica" w:eastAsia="Times New Roman" w:hAnsi="Helvetica" w:cs="Helvetica"/>
          <w:color w:val="444444"/>
          <w:kern w:val="36"/>
          <w:sz w:val="42"/>
          <w:szCs w:val="42"/>
          <w:lang w:eastAsia="en-IE" w:bidi="he-IL"/>
        </w:rPr>
        <w:t xml:space="preserve">How </w:t>
      </w:r>
      <w:proofErr w:type="gramStart"/>
      <w:r w:rsidRPr="00493DBC">
        <w:rPr>
          <w:rFonts w:ascii="Helvetica" w:eastAsia="Times New Roman" w:hAnsi="Helvetica" w:cs="Helvetica"/>
          <w:color w:val="444444"/>
          <w:kern w:val="36"/>
          <w:sz w:val="42"/>
          <w:szCs w:val="42"/>
          <w:lang w:eastAsia="en-IE" w:bidi="he-IL"/>
        </w:rPr>
        <w:t>To</w:t>
      </w:r>
      <w:proofErr w:type="gramEnd"/>
      <w:r w:rsidRPr="00493DBC">
        <w:rPr>
          <w:rFonts w:ascii="Helvetica" w:eastAsia="Times New Roman" w:hAnsi="Helvetica" w:cs="Helvetica"/>
          <w:color w:val="444444"/>
          <w:kern w:val="36"/>
          <w:sz w:val="42"/>
          <w:szCs w:val="42"/>
          <w:lang w:eastAsia="en-IE" w:bidi="he-IL"/>
        </w:rPr>
        <w:t xml:space="preserve"> Install </w:t>
      </w:r>
      <w:proofErr w:type="spellStart"/>
      <w:r w:rsidRPr="00493DBC">
        <w:rPr>
          <w:rFonts w:ascii="Helvetica" w:eastAsia="Times New Roman" w:hAnsi="Helvetica" w:cs="Helvetica"/>
          <w:color w:val="444444"/>
          <w:kern w:val="36"/>
          <w:sz w:val="42"/>
          <w:szCs w:val="42"/>
          <w:lang w:eastAsia="en-IE" w:bidi="he-IL"/>
        </w:rPr>
        <w:t>SonarQube</w:t>
      </w:r>
      <w:proofErr w:type="spellEnd"/>
      <w:r w:rsidRPr="00493DBC">
        <w:rPr>
          <w:rFonts w:ascii="Helvetica" w:eastAsia="Times New Roman" w:hAnsi="Helvetica" w:cs="Helvetica"/>
          <w:color w:val="444444"/>
          <w:kern w:val="36"/>
          <w:sz w:val="42"/>
          <w:szCs w:val="42"/>
          <w:lang w:eastAsia="en-IE" w:bidi="he-IL"/>
        </w:rPr>
        <w:t xml:space="preserve"> on Ubuntu 20.04 LTS</w:t>
      </w:r>
    </w:p>
    <w:p w:rsidR="00493DBC" w:rsidRPr="00493DBC" w:rsidRDefault="00493DBC" w:rsidP="00493DBC">
      <w:pPr>
        <w:spacing w:after="0" w:line="300" w:lineRule="atLeast"/>
        <w:rPr>
          <w:rFonts w:ascii="Helvetica" w:eastAsia="Times New Roman" w:hAnsi="Helvetica" w:cs="Helvetica"/>
          <w:caps/>
          <w:color w:val="999999"/>
          <w:sz w:val="15"/>
          <w:szCs w:val="15"/>
          <w:lang w:eastAsia="en-IE" w:bidi="he-IL"/>
        </w:rPr>
      </w:pPr>
      <w:hyperlink r:id="rId7" w:history="1">
        <w:r w:rsidRPr="00493DBC">
          <w:rPr>
            <w:rFonts w:ascii="Helvetica" w:eastAsia="Times New Roman" w:hAnsi="Helvetica" w:cs="Helvetica"/>
            <w:caps/>
            <w:color w:val="999999"/>
            <w:sz w:val="15"/>
            <w:szCs w:val="15"/>
            <w:u w:val="single"/>
            <w:lang w:eastAsia="en-IE" w:bidi="he-IL"/>
          </w:rPr>
          <w:t>LINUX</w:t>
        </w:r>
      </w:hyperlink>
      <w:r w:rsidRPr="00493DBC">
        <w:rPr>
          <w:rFonts w:ascii="Helvetica" w:eastAsia="Times New Roman" w:hAnsi="Helvetica" w:cs="Helvetica"/>
          <w:caps/>
          <w:color w:val="999999"/>
          <w:sz w:val="15"/>
          <w:szCs w:val="15"/>
          <w:lang w:eastAsia="en-IE" w:bidi="he-IL"/>
        </w:rPr>
        <w:t>, </w:t>
      </w:r>
      <w:hyperlink r:id="rId8" w:history="1">
        <w:r w:rsidRPr="00493DBC">
          <w:rPr>
            <w:rFonts w:ascii="Helvetica" w:eastAsia="Times New Roman" w:hAnsi="Helvetica" w:cs="Helvetica"/>
            <w:caps/>
            <w:color w:val="999999"/>
            <w:sz w:val="15"/>
            <w:szCs w:val="15"/>
            <w:u w:val="single"/>
            <w:lang w:eastAsia="en-IE" w:bidi="he-IL"/>
          </w:rPr>
          <w:t>TUTORIALS</w:t>
        </w:r>
      </w:hyperlink>
      <w:r w:rsidRPr="00493DBC">
        <w:rPr>
          <w:rFonts w:ascii="Helvetica" w:eastAsia="Times New Roman" w:hAnsi="Helvetica" w:cs="Helvetica"/>
          <w:caps/>
          <w:color w:val="999999"/>
          <w:sz w:val="15"/>
          <w:szCs w:val="15"/>
          <w:lang w:eastAsia="en-IE" w:bidi="he-IL"/>
        </w:rPr>
        <w:t>, </w:t>
      </w:r>
      <w:hyperlink r:id="rId9" w:history="1">
        <w:r w:rsidRPr="00493DBC">
          <w:rPr>
            <w:rFonts w:ascii="Helvetica" w:eastAsia="Times New Roman" w:hAnsi="Helvetica" w:cs="Helvetica"/>
            <w:caps/>
            <w:color w:val="999999"/>
            <w:sz w:val="15"/>
            <w:szCs w:val="15"/>
            <w:u w:val="single"/>
            <w:lang w:eastAsia="en-IE" w:bidi="he-IL"/>
          </w:rPr>
          <w:t>UBUNTU</w:t>
        </w:r>
      </w:hyperlink>
      <w:r w:rsidRPr="00493DBC">
        <w:rPr>
          <w:rFonts w:ascii="Helvetica" w:eastAsia="Times New Roman" w:hAnsi="Helvetica" w:cs="Helvetica"/>
          <w:caps/>
          <w:color w:val="999999"/>
          <w:sz w:val="15"/>
          <w:szCs w:val="15"/>
          <w:lang w:eastAsia="en-IE" w:bidi="he-IL"/>
        </w:rPr>
        <w:t>JUNE 28, 2021 13:38</w:t>
      </w:r>
    </w:p>
    <w:p w:rsidR="00493DBC" w:rsidRPr="00493DBC" w:rsidRDefault="00493DBC" w:rsidP="00493DBC">
      <w:pPr>
        <w:spacing w:after="225" w:line="240" w:lineRule="auto"/>
        <w:jc w:val="center"/>
        <w:rPr>
          <w:rFonts w:ascii="Helvetica" w:eastAsia="Times New Roman" w:hAnsi="Helvetica" w:cs="Helvetica"/>
          <w:color w:val="444444"/>
          <w:sz w:val="21"/>
          <w:szCs w:val="21"/>
          <w:lang w:eastAsia="en-IE" w:bidi="he-IL"/>
        </w:rPr>
      </w:pPr>
      <w:r w:rsidRPr="00493DBC">
        <w:rPr>
          <w:rFonts w:ascii="Helvetica" w:eastAsia="Times New Roman" w:hAnsi="Helvetica" w:cs="Helvetica"/>
          <w:noProof/>
          <w:color w:val="444444"/>
          <w:sz w:val="21"/>
          <w:szCs w:val="21"/>
          <w:lang w:eastAsia="en-IE" w:bidi="he-IL"/>
        </w:rPr>
        <w:drawing>
          <wp:inline distT="0" distB="0" distL="0" distR="0" wp14:anchorId="73E36B05" wp14:editId="50BD2943">
            <wp:extent cx="10782300" cy="3943350"/>
            <wp:effectExtent l="0" t="0" r="0" b="0"/>
            <wp:docPr id="1" name="Picture 1" descr="Install SonarQube on Ubuntu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SonarQube on Ubuntu 20.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82300" cy="3943350"/>
                    </a:xfrm>
                    <a:prstGeom prst="rect">
                      <a:avLst/>
                    </a:prstGeom>
                    <a:noFill/>
                    <a:ln>
                      <a:noFill/>
                    </a:ln>
                  </pic:spPr>
                </pic:pic>
              </a:graphicData>
            </a:graphic>
          </wp:inline>
        </w:drawing>
      </w:r>
    </w:p>
    <w:p w:rsidR="00493DBC" w:rsidRPr="00493DBC" w:rsidRDefault="00493DBC" w:rsidP="00493DBC">
      <w:pPr>
        <w:spacing w:after="0" w:line="240" w:lineRule="auto"/>
        <w:jc w:val="both"/>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In this tutorial, we will show you how to install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on Ubuntu 20.04 LTS. For those of you who didn’t know,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is an open-source web-based tool to manage code quality and code analysis.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includes features like bug and vulnerability detection and code tracking.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can integrate into GitHub, Azure DevOps, </w:t>
      </w:r>
      <w:proofErr w:type="spellStart"/>
      <w:r w:rsidRPr="00493DBC">
        <w:rPr>
          <w:rFonts w:ascii="Helvetica" w:eastAsia="Times New Roman" w:hAnsi="Helvetica" w:cs="Helvetica"/>
          <w:color w:val="444444"/>
          <w:sz w:val="21"/>
          <w:szCs w:val="21"/>
          <w:lang w:eastAsia="en-IE" w:bidi="he-IL"/>
        </w:rPr>
        <w:t>Bitbucket</w:t>
      </w:r>
      <w:proofErr w:type="spellEnd"/>
      <w:r w:rsidRPr="00493DBC">
        <w:rPr>
          <w:rFonts w:ascii="Helvetica" w:eastAsia="Times New Roman" w:hAnsi="Helvetica" w:cs="Helvetica"/>
          <w:color w:val="444444"/>
          <w:sz w:val="21"/>
          <w:szCs w:val="21"/>
          <w:lang w:eastAsia="en-IE" w:bidi="he-IL"/>
        </w:rPr>
        <w:t>, </w:t>
      </w:r>
      <w:proofErr w:type="spellStart"/>
      <w:r w:rsidRPr="00493DBC">
        <w:rPr>
          <w:rFonts w:ascii="Helvetica" w:eastAsia="Times New Roman" w:hAnsi="Helvetica" w:cs="Helvetica"/>
          <w:color w:val="444444"/>
          <w:sz w:val="21"/>
          <w:szCs w:val="21"/>
          <w:lang w:eastAsia="en-IE" w:bidi="he-IL"/>
        </w:rPr>
        <w:fldChar w:fldCharType="begin"/>
      </w:r>
      <w:r w:rsidRPr="00493DBC">
        <w:rPr>
          <w:rFonts w:ascii="Helvetica" w:eastAsia="Times New Roman" w:hAnsi="Helvetica" w:cs="Helvetica"/>
          <w:color w:val="444444"/>
          <w:sz w:val="21"/>
          <w:szCs w:val="21"/>
          <w:lang w:eastAsia="en-IE" w:bidi="he-IL"/>
        </w:rPr>
        <w:instrText xml:space="preserve"> HYPERLINK "https://idroot.us/install-gitlab-ubuntu-20-04/" \t "_blank" </w:instrText>
      </w:r>
      <w:r w:rsidRPr="00493DBC">
        <w:rPr>
          <w:rFonts w:ascii="Helvetica" w:eastAsia="Times New Roman" w:hAnsi="Helvetica" w:cs="Helvetica"/>
          <w:color w:val="444444"/>
          <w:sz w:val="21"/>
          <w:szCs w:val="21"/>
          <w:lang w:eastAsia="en-IE" w:bidi="he-IL"/>
        </w:rPr>
        <w:fldChar w:fldCharType="separate"/>
      </w:r>
      <w:r w:rsidRPr="00493DBC">
        <w:rPr>
          <w:rFonts w:ascii="Helvetica" w:eastAsia="Times New Roman" w:hAnsi="Helvetica" w:cs="Helvetica"/>
          <w:color w:val="72AADB"/>
          <w:sz w:val="21"/>
          <w:szCs w:val="21"/>
          <w:u w:val="single"/>
          <w:lang w:eastAsia="en-IE" w:bidi="he-IL"/>
        </w:rPr>
        <w:t>GitLab</w:t>
      </w:r>
      <w:proofErr w:type="spellEnd"/>
      <w:r w:rsidRPr="00493DBC">
        <w:rPr>
          <w:rFonts w:ascii="Helvetica" w:eastAsia="Times New Roman" w:hAnsi="Helvetica" w:cs="Helvetica"/>
          <w:color w:val="444444"/>
          <w:sz w:val="21"/>
          <w:szCs w:val="21"/>
          <w:lang w:eastAsia="en-IE" w:bidi="he-IL"/>
        </w:rPr>
        <w:fldChar w:fldCharType="end"/>
      </w:r>
      <w:r w:rsidRPr="00493DBC">
        <w:rPr>
          <w:rFonts w:ascii="Helvetica" w:eastAsia="Times New Roman" w:hAnsi="Helvetica" w:cs="Helvetica"/>
          <w:color w:val="444444"/>
          <w:sz w:val="21"/>
          <w:szCs w:val="21"/>
          <w:lang w:eastAsia="en-IE" w:bidi="he-IL"/>
        </w:rPr>
        <w:t xml:space="preserve">, and Docker. If you happen to have an </w:t>
      </w:r>
      <w:proofErr w:type="spellStart"/>
      <w:r w:rsidRPr="00493DBC">
        <w:rPr>
          <w:rFonts w:ascii="Helvetica" w:eastAsia="Times New Roman" w:hAnsi="Helvetica" w:cs="Helvetica"/>
          <w:color w:val="444444"/>
          <w:sz w:val="21"/>
          <w:szCs w:val="21"/>
          <w:lang w:eastAsia="en-IE" w:bidi="he-IL"/>
        </w:rPr>
        <w:t>on-premise</w:t>
      </w:r>
      <w:proofErr w:type="spellEnd"/>
      <w:r w:rsidRPr="00493DBC">
        <w:rPr>
          <w:rFonts w:ascii="Helvetica" w:eastAsia="Times New Roman" w:hAnsi="Helvetica" w:cs="Helvetica"/>
          <w:color w:val="444444"/>
          <w:sz w:val="21"/>
          <w:szCs w:val="21"/>
          <w:lang w:eastAsia="en-IE" w:bidi="he-IL"/>
        </w:rPr>
        <w:t xml:space="preserve"> Linux server, or a cloud account with the likes of AWS, Google Cloud, or Azure, handy, you can deploy the community edition of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for free.</w:t>
      </w:r>
    </w:p>
    <w:p w:rsidR="00493DBC" w:rsidRPr="00493DBC" w:rsidRDefault="00493DBC" w:rsidP="00493DBC">
      <w:pPr>
        <w:spacing w:after="0" w:line="240" w:lineRule="auto"/>
        <w:jc w:val="both"/>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This article assumes you have at least basic knowledge of Linux, know how to use the shell, and most importantly, you host your site on your own VPS. The installation is quite simple and assumes you are running in the root account, if not you may need to add </w:t>
      </w:r>
      <w:proofErr w:type="gramStart"/>
      <w:r w:rsidRPr="00493DBC">
        <w:rPr>
          <w:rFonts w:ascii="Helvetica" w:eastAsia="Times New Roman" w:hAnsi="Helvetica" w:cs="Helvetica"/>
          <w:color w:val="444444"/>
          <w:sz w:val="21"/>
          <w:szCs w:val="21"/>
          <w:lang w:eastAsia="en-IE" w:bidi="he-IL"/>
        </w:rPr>
        <w:t>‘</w:t>
      </w:r>
      <w:proofErr w:type="spellStart"/>
      <w:r w:rsidRPr="00493DBC">
        <w:rPr>
          <w:rFonts w:ascii="Courier New" w:eastAsia="Times New Roman" w:hAnsi="Courier New" w:cs="Courier New"/>
          <w:color w:val="444444"/>
          <w:sz w:val="20"/>
          <w:szCs w:val="20"/>
          <w:lang w:eastAsia="en-IE" w:bidi="he-IL"/>
        </w:rPr>
        <w:t>sudo</w:t>
      </w:r>
      <w:proofErr w:type="spellEnd"/>
      <w:r w:rsidRPr="00493DBC">
        <w:rPr>
          <w:rFonts w:ascii="Helvetica" w:eastAsia="Times New Roman" w:hAnsi="Helvetica" w:cs="Helvetica"/>
          <w:color w:val="444444"/>
          <w:sz w:val="21"/>
          <w:szCs w:val="21"/>
          <w:lang w:eastAsia="en-IE" w:bidi="he-IL"/>
        </w:rPr>
        <w:t>‘ to</w:t>
      </w:r>
      <w:proofErr w:type="gramEnd"/>
      <w:r w:rsidRPr="00493DBC">
        <w:rPr>
          <w:rFonts w:ascii="Helvetica" w:eastAsia="Times New Roman" w:hAnsi="Helvetica" w:cs="Helvetica"/>
          <w:color w:val="444444"/>
          <w:sz w:val="21"/>
          <w:szCs w:val="21"/>
          <w:lang w:eastAsia="en-IE" w:bidi="he-IL"/>
        </w:rPr>
        <w:t xml:space="preserve"> the commands to get root privileges. I will show you the step-by-step installation of the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on Ubuntu 20.04 (Focal Fossa). You can follow the same instructions for Ubuntu 18.04, 16.04, and any other </w:t>
      </w:r>
      <w:proofErr w:type="spellStart"/>
      <w:r w:rsidRPr="00493DBC">
        <w:rPr>
          <w:rFonts w:ascii="Helvetica" w:eastAsia="Times New Roman" w:hAnsi="Helvetica" w:cs="Helvetica"/>
          <w:color w:val="444444"/>
          <w:sz w:val="21"/>
          <w:szCs w:val="21"/>
          <w:lang w:eastAsia="en-IE" w:bidi="he-IL"/>
        </w:rPr>
        <w:t>Debian</w:t>
      </w:r>
      <w:proofErr w:type="spellEnd"/>
      <w:r w:rsidRPr="00493DBC">
        <w:rPr>
          <w:rFonts w:ascii="Helvetica" w:eastAsia="Times New Roman" w:hAnsi="Helvetica" w:cs="Helvetica"/>
          <w:color w:val="444444"/>
          <w:sz w:val="21"/>
          <w:szCs w:val="21"/>
          <w:lang w:eastAsia="en-IE" w:bidi="he-IL"/>
        </w:rPr>
        <w:t>-based distribution like Linux Mint.</w:t>
      </w:r>
    </w:p>
    <w:p w:rsidR="00493DBC" w:rsidRPr="00493DBC" w:rsidRDefault="00493DBC" w:rsidP="00493DBC">
      <w:pPr>
        <w:spacing w:after="150" w:line="510" w:lineRule="atLeast"/>
        <w:outlineLvl w:val="1"/>
        <w:rPr>
          <w:rFonts w:ascii="Helvetica" w:eastAsia="Times New Roman" w:hAnsi="Helvetica" w:cs="Helvetica"/>
          <w:b/>
          <w:bCs/>
          <w:color w:val="444444"/>
          <w:sz w:val="42"/>
          <w:szCs w:val="42"/>
          <w:lang w:eastAsia="en-IE" w:bidi="he-IL"/>
        </w:rPr>
      </w:pPr>
      <w:r w:rsidRPr="00493DBC">
        <w:rPr>
          <w:rFonts w:ascii="Helvetica" w:eastAsia="Times New Roman" w:hAnsi="Helvetica" w:cs="Helvetica"/>
          <w:b/>
          <w:bCs/>
          <w:color w:val="444444"/>
          <w:sz w:val="42"/>
          <w:szCs w:val="42"/>
          <w:lang w:eastAsia="en-IE" w:bidi="he-IL"/>
        </w:rPr>
        <w:t xml:space="preserve">Install </w:t>
      </w:r>
      <w:proofErr w:type="spellStart"/>
      <w:r w:rsidRPr="00493DBC">
        <w:rPr>
          <w:rFonts w:ascii="Helvetica" w:eastAsia="Times New Roman" w:hAnsi="Helvetica" w:cs="Helvetica"/>
          <w:b/>
          <w:bCs/>
          <w:color w:val="444444"/>
          <w:sz w:val="42"/>
          <w:szCs w:val="42"/>
          <w:lang w:eastAsia="en-IE" w:bidi="he-IL"/>
        </w:rPr>
        <w:t>SonarQube</w:t>
      </w:r>
      <w:proofErr w:type="spellEnd"/>
      <w:r w:rsidRPr="00493DBC">
        <w:rPr>
          <w:rFonts w:ascii="Helvetica" w:eastAsia="Times New Roman" w:hAnsi="Helvetica" w:cs="Helvetica"/>
          <w:b/>
          <w:bCs/>
          <w:color w:val="444444"/>
          <w:sz w:val="42"/>
          <w:szCs w:val="42"/>
          <w:lang w:eastAsia="en-IE" w:bidi="he-IL"/>
        </w:rPr>
        <w:t xml:space="preserve"> on Ubuntu 20.04 LTS Focal Fossa</w:t>
      </w:r>
    </w:p>
    <w:p w:rsidR="00493DBC" w:rsidRPr="00493DBC" w:rsidRDefault="00493DBC" w:rsidP="00493DBC">
      <w:pPr>
        <w:spacing w:after="0"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Step 1. First, make sure that all your system packages are up-to-date by running the following </w:t>
      </w:r>
      <w:r w:rsidRPr="00493DBC">
        <w:rPr>
          <w:rFonts w:ascii="Courier New" w:eastAsia="Times New Roman" w:hAnsi="Courier New" w:cs="Courier New"/>
          <w:color w:val="444444"/>
          <w:sz w:val="20"/>
          <w:szCs w:val="20"/>
          <w:lang w:eastAsia="en-IE" w:bidi="he-IL"/>
        </w:rPr>
        <w:t>apt</w:t>
      </w:r>
      <w:r w:rsidRPr="00493DBC">
        <w:rPr>
          <w:rFonts w:ascii="Helvetica" w:eastAsia="Times New Roman" w:hAnsi="Helvetica" w:cs="Helvetica"/>
          <w:color w:val="444444"/>
          <w:sz w:val="21"/>
          <w:szCs w:val="21"/>
          <w:lang w:eastAsia="en-IE" w:bidi="he-IL"/>
        </w:rPr>
        <w:t> commands in the terminal.</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apt update</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apt upgrade</w:t>
      </w:r>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Step 2. Configure Kernel.</w:t>
      </w:r>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lastRenderedPageBreak/>
        <w:t>Now modify the kernel system limits. For this we must set the following:</w:t>
      </w:r>
    </w:p>
    <w:p w:rsidR="00493DBC" w:rsidRPr="00493DBC" w:rsidRDefault="00493DBC" w:rsidP="00493DBC">
      <w:pPr>
        <w:numPr>
          <w:ilvl w:val="0"/>
          <w:numId w:val="2"/>
        </w:numPr>
        <w:spacing w:after="0" w:line="330" w:lineRule="atLeast"/>
        <w:ind w:left="0"/>
        <w:jc w:val="both"/>
        <w:rPr>
          <w:rFonts w:ascii="Helvetica" w:eastAsia="Times New Roman" w:hAnsi="Helvetica" w:cs="Helvetica"/>
          <w:color w:val="444444"/>
          <w:sz w:val="21"/>
          <w:szCs w:val="21"/>
          <w:lang w:eastAsia="en-IE" w:bidi="he-IL"/>
        </w:rPr>
      </w:pPr>
      <w:proofErr w:type="spellStart"/>
      <w:r w:rsidRPr="00493DBC">
        <w:rPr>
          <w:rFonts w:ascii="Helvetica" w:eastAsia="Times New Roman" w:hAnsi="Helvetica" w:cs="Helvetica"/>
          <w:color w:val="444444"/>
          <w:sz w:val="21"/>
          <w:szCs w:val="21"/>
          <w:lang w:eastAsia="en-IE" w:bidi="he-IL"/>
        </w:rPr>
        <w:t>vm.max_map_count</w:t>
      </w:r>
      <w:proofErr w:type="spellEnd"/>
      <w:r w:rsidRPr="00493DBC">
        <w:rPr>
          <w:rFonts w:ascii="Helvetica" w:eastAsia="Times New Roman" w:hAnsi="Helvetica" w:cs="Helvetica"/>
          <w:color w:val="444444"/>
          <w:sz w:val="21"/>
          <w:szCs w:val="21"/>
          <w:lang w:eastAsia="en-IE" w:bidi="he-IL"/>
        </w:rPr>
        <w:t xml:space="preserve"> must be greater than or equal to 524288</w:t>
      </w:r>
    </w:p>
    <w:p w:rsidR="00493DBC" w:rsidRPr="00493DBC" w:rsidRDefault="00493DBC" w:rsidP="00493DBC">
      <w:pPr>
        <w:numPr>
          <w:ilvl w:val="0"/>
          <w:numId w:val="2"/>
        </w:numPr>
        <w:spacing w:after="0" w:line="330" w:lineRule="atLeast"/>
        <w:ind w:left="0"/>
        <w:jc w:val="both"/>
        <w:rPr>
          <w:rFonts w:ascii="Helvetica" w:eastAsia="Times New Roman" w:hAnsi="Helvetica" w:cs="Helvetica"/>
          <w:color w:val="444444"/>
          <w:sz w:val="21"/>
          <w:szCs w:val="21"/>
          <w:lang w:eastAsia="en-IE" w:bidi="he-IL"/>
        </w:rPr>
      </w:pPr>
      <w:proofErr w:type="spellStart"/>
      <w:r w:rsidRPr="00493DBC">
        <w:rPr>
          <w:rFonts w:ascii="Helvetica" w:eastAsia="Times New Roman" w:hAnsi="Helvetica" w:cs="Helvetica"/>
          <w:color w:val="444444"/>
          <w:sz w:val="21"/>
          <w:szCs w:val="21"/>
          <w:lang w:eastAsia="en-IE" w:bidi="he-IL"/>
        </w:rPr>
        <w:t>fs.file</w:t>
      </w:r>
      <w:proofErr w:type="spellEnd"/>
      <w:r w:rsidRPr="00493DBC">
        <w:rPr>
          <w:rFonts w:ascii="Helvetica" w:eastAsia="Times New Roman" w:hAnsi="Helvetica" w:cs="Helvetica"/>
          <w:color w:val="444444"/>
          <w:sz w:val="21"/>
          <w:szCs w:val="21"/>
          <w:lang w:eastAsia="en-IE" w:bidi="he-IL"/>
        </w:rPr>
        <w:t>-max must be greater than or equal to 131072</w:t>
      </w:r>
    </w:p>
    <w:p w:rsidR="00493DBC" w:rsidRPr="00493DBC" w:rsidRDefault="00493DBC" w:rsidP="00493DBC">
      <w:pPr>
        <w:numPr>
          <w:ilvl w:val="0"/>
          <w:numId w:val="2"/>
        </w:numPr>
        <w:spacing w:after="0" w:line="330" w:lineRule="atLeast"/>
        <w:ind w:left="0"/>
        <w:jc w:val="both"/>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The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user must be able to open at least 131072 file descriptors</w:t>
      </w:r>
    </w:p>
    <w:p w:rsidR="00493DBC" w:rsidRPr="00493DBC" w:rsidRDefault="00493DBC" w:rsidP="00493DBC">
      <w:pPr>
        <w:numPr>
          <w:ilvl w:val="0"/>
          <w:numId w:val="2"/>
        </w:numPr>
        <w:spacing w:after="0" w:line="330" w:lineRule="atLeast"/>
        <w:ind w:left="0"/>
        <w:jc w:val="both"/>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The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user must be able to open at least 8192 threads</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nano</w:t>
      </w:r>
      <w:proofErr w:type="spell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etc</w:t>
      </w:r>
      <w:proofErr w:type="spellEnd"/>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sysctl</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conf</w:t>
      </w:r>
      <w:proofErr w:type="spellEnd"/>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Add the following lines to the bottom of that file:</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r w:rsidRPr="00493DBC">
        <w:rPr>
          <w:rFonts w:ascii="Courier New" w:eastAsia="Times New Roman" w:hAnsi="Courier New" w:cs="Courier New"/>
          <w:color w:val="000000"/>
          <w:sz w:val="20"/>
          <w:szCs w:val="20"/>
          <w:lang w:eastAsia="en-IE" w:bidi="he-IL"/>
        </w:rPr>
        <w:t>vm</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max_map_count</w:t>
      </w:r>
      <w:proofErr w:type="spellEnd"/>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6666"/>
          <w:sz w:val="20"/>
          <w:szCs w:val="20"/>
          <w:lang w:eastAsia="en-IE" w:bidi="he-IL"/>
        </w:rPr>
        <w:t>262144</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fs</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file</w:t>
      </w:r>
      <w:proofErr w:type="spellEnd"/>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max</w:t>
      </w:r>
      <w:r w:rsidRPr="00493DBC">
        <w:rPr>
          <w:rFonts w:ascii="Courier New" w:eastAsia="Times New Roman" w:hAnsi="Courier New" w:cs="Courier New"/>
          <w:color w:val="666600"/>
          <w:sz w:val="20"/>
          <w:szCs w:val="20"/>
          <w:lang w:eastAsia="en-IE" w:bidi="he-IL"/>
        </w:rPr>
        <w:t>=</w:t>
      </w:r>
      <w:proofErr w:type="gramEnd"/>
      <w:r w:rsidRPr="00493DBC">
        <w:rPr>
          <w:rFonts w:ascii="Courier New" w:eastAsia="Times New Roman" w:hAnsi="Courier New" w:cs="Courier New"/>
          <w:color w:val="006666"/>
          <w:sz w:val="20"/>
          <w:szCs w:val="20"/>
          <w:lang w:eastAsia="en-IE" w:bidi="he-IL"/>
        </w:rPr>
        <w:t>65536</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ulimit</w:t>
      </w:r>
      <w:proofErr w:type="spellEnd"/>
      <w:proofErr w:type="gram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 xml:space="preserve">n </w:t>
      </w:r>
      <w:r w:rsidRPr="00493DBC">
        <w:rPr>
          <w:rFonts w:ascii="Courier New" w:eastAsia="Times New Roman" w:hAnsi="Courier New" w:cs="Courier New"/>
          <w:color w:val="006666"/>
          <w:sz w:val="20"/>
          <w:szCs w:val="20"/>
          <w:lang w:eastAsia="en-IE" w:bidi="he-IL"/>
        </w:rPr>
        <w:t>65536</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ulimit</w:t>
      </w:r>
      <w:proofErr w:type="spellEnd"/>
      <w:proofErr w:type="gram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 xml:space="preserve">u </w:t>
      </w:r>
      <w:r w:rsidRPr="00493DBC">
        <w:rPr>
          <w:rFonts w:ascii="Courier New" w:eastAsia="Times New Roman" w:hAnsi="Courier New" w:cs="Courier New"/>
          <w:color w:val="006666"/>
          <w:sz w:val="20"/>
          <w:szCs w:val="20"/>
          <w:lang w:eastAsia="en-IE" w:bidi="he-IL"/>
        </w:rPr>
        <w:t>4096</w:t>
      </w:r>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Next, open the </w:t>
      </w:r>
      <w:proofErr w:type="spellStart"/>
      <w:r w:rsidRPr="00493DBC">
        <w:rPr>
          <w:rFonts w:ascii="Helvetica" w:eastAsia="Times New Roman" w:hAnsi="Helvetica" w:cs="Helvetica"/>
          <w:color w:val="444444"/>
          <w:sz w:val="21"/>
          <w:szCs w:val="21"/>
          <w:lang w:eastAsia="en-IE" w:bidi="he-IL"/>
        </w:rPr>
        <w:t>limits.conf</w:t>
      </w:r>
      <w:proofErr w:type="spellEnd"/>
      <w:r w:rsidRPr="00493DBC">
        <w:rPr>
          <w:rFonts w:ascii="Helvetica" w:eastAsia="Times New Roman" w:hAnsi="Helvetica" w:cs="Helvetica"/>
          <w:color w:val="444444"/>
          <w:sz w:val="21"/>
          <w:szCs w:val="21"/>
          <w:lang w:eastAsia="en-IE" w:bidi="he-IL"/>
        </w:rPr>
        <w:t xml:space="preserve"> file with the command:</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nano</w:t>
      </w:r>
      <w:proofErr w:type="spell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etc</w:t>
      </w:r>
      <w:proofErr w:type="spellEnd"/>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security</w:t>
      </w:r>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limits</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conf</w:t>
      </w:r>
      <w:proofErr w:type="spellEnd"/>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At the end of this file, add the following:</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sonarqube</w:t>
      </w:r>
      <w:proofErr w:type="spellEnd"/>
      <w:proofErr w:type="gram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nofile</w:t>
      </w:r>
      <w:proofErr w:type="spell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006666"/>
          <w:sz w:val="20"/>
          <w:szCs w:val="20"/>
          <w:lang w:eastAsia="en-IE" w:bidi="he-IL"/>
        </w:rPr>
        <w:t>65536</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sonarqube</w:t>
      </w:r>
      <w:proofErr w:type="spellEnd"/>
      <w:proofErr w:type="gram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nproc</w:t>
      </w:r>
      <w:proofErr w:type="spell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006666"/>
          <w:sz w:val="20"/>
          <w:szCs w:val="20"/>
          <w:lang w:eastAsia="en-IE" w:bidi="he-IL"/>
        </w:rPr>
        <w:t>4096</w:t>
      </w:r>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Then, reboot your system so the changes will take </w:t>
      </w:r>
      <w:proofErr w:type="gramStart"/>
      <w:r w:rsidRPr="00493DBC">
        <w:rPr>
          <w:rFonts w:ascii="Helvetica" w:eastAsia="Times New Roman" w:hAnsi="Helvetica" w:cs="Helvetica"/>
          <w:color w:val="444444"/>
          <w:sz w:val="21"/>
          <w:szCs w:val="21"/>
          <w:lang w:eastAsia="en-IE" w:bidi="he-IL"/>
        </w:rPr>
        <w:t>effect.:</w:t>
      </w:r>
      <w:proofErr w:type="gramEnd"/>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gramStart"/>
      <w:r w:rsidRPr="00493DBC">
        <w:rPr>
          <w:rFonts w:ascii="Courier New" w:eastAsia="Times New Roman" w:hAnsi="Courier New" w:cs="Courier New"/>
          <w:color w:val="000000"/>
          <w:sz w:val="20"/>
          <w:szCs w:val="20"/>
          <w:lang w:eastAsia="en-IE" w:bidi="he-IL"/>
        </w:rPr>
        <w:t>reboot</w:t>
      </w:r>
      <w:proofErr w:type="gramEnd"/>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Step 3. Installing Java.</w:t>
      </w:r>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Run the following command to install </w:t>
      </w:r>
      <w:proofErr w:type="spellStart"/>
      <w:r w:rsidRPr="00493DBC">
        <w:rPr>
          <w:rFonts w:ascii="Helvetica" w:eastAsia="Times New Roman" w:hAnsi="Helvetica" w:cs="Helvetica"/>
          <w:color w:val="444444"/>
          <w:sz w:val="21"/>
          <w:szCs w:val="21"/>
          <w:lang w:eastAsia="en-IE" w:bidi="he-IL"/>
        </w:rPr>
        <w:t>OpenJDK</w:t>
      </w:r>
      <w:proofErr w:type="spellEnd"/>
      <w:r w:rsidRPr="00493DBC">
        <w:rPr>
          <w:rFonts w:ascii="Helvetica" w:eastAsia="Times New Roman" w:hAnsi="Helvetica" w:cs="Helvetica"/>
          <w:color w:val="444444"/>
          <w:sz w:val="21"/>
          <w:szCs w:val="21"/>
          <w:lang w:eastAsia="en-IE" w:bidi="he-IL"/>
        </w:rPr>
        <w:t xml:space="preserve"> and JRE 11:</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apt install openjdk</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6666"/>
          <w:sz w:val="20"/>
          <w:szCs w:val="20"/>
          <w:lang w:eastAsia="en-IE" w:bidi="he-IL"/>
        </w:rPr>
        <w:t>11</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jdk</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apt install openjdk</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6666"/>
          <w:sz w:val="20"/>
          <w:szCs w:val="20"/>
          <w:lang w:eastAsia="en-IE" w:bidi="he-IL"/>
        </w:rPr>
        <w:t>11</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jre</w:t>
      </w:r>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Step 4. Installing PostgreSQL.</w:t>
      </w:r>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only works with PostgreSQL. Now we running the command below to install it:</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apt install </w:t>
      </w:r>
      <w:proofErr w:type="spellStart"/>
      <w:r w:rsidRPr="00493DBC">
        <w:rPr>
          <w:rFonts w:ascii="Courier New" w:eastAsia="Times New Roman" w:hAnsi="Courier New" w:cs="Courier New"/>
          <w:color w:val="000000"/>
          <w:sz w:val="20"/>
          <w:szCs w:val="20"/>
          <w:lang w:eastAsia="en-IE" w:bidi="he-IL"/>
        </w:rPr>
        <w:t>postgresql</w:t>
      </w:r>
      <w:proofErr w:type="spell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postgresql</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contrib</w:t>
      </w:r>
      <w:proofErr w:type="spellEnd"/>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Once done, start and enable the database service with the commands:</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systemctl</w:t>
      </w:r>
      <w:proofErr w:type="spellEnd"/>
      <w:r w:rsidRPr="00493DBC">
        <w:rPr>
          <w:rFonts w:ascii="Courier New" w:eastAsia="Times New Roman" w:hAnsi="Courier New" w:cs="Courier New"/>
          <w:color w:val="000000"/>
          <w:sz w:val="20"/>
          <w:szCs w:val="20"/>
          <w:lang w:eastAsia="en-IE" w:bidi="he-IL"/>
        </w:rPr>
        <w:t xml:space="preserve"> enable </w:t>
      </w:r>
      <w:proofErr w:type="spellStart"/>
      <w:r w:rsidRPr="00493DBC">
        <w:rPr>
          <w:rFonts w:ascii="Courier New" w:eastAsia="Times New Roman" w:hAnsi="Courier New" w:cs="Courier New"/>
          <w:color w:val="000000"/>
          <w:sz w:val="20"/>
          <w:szCs w:val="20"/>
          <w:lang w:eastAsia="en-IE" w:bidi="he-IL"/>
        </w:rPr>
        <w:t>postgresql</w:t>
      </w:r>
      <w:proofErr w:type="spellEnd"/>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systemctl</w:t>
      </w:r>
      <w:proofErr w:type="spellEnd"/>
      <w:r w:rsidRPr="00493DBC">
        <w:rPr>
          <w:rFonts w:ascii="Courier New" w:eastAsia="Times New Roman" w:hAnsi="Courier New" w:cs="Courier New"/>
          <w:color w:val="000000"/>
          <w:sz w:val="20"/>
          <w:szCs w:val="20"/>
          <w:lang w:eastAsia="en-IE" w:bidi="he-IL"/>
        </w:rPr>
        <w:t xml:space="preserve"> start </w:t>
      </w:r>
      <w:proofErr w:type="spellStart"/>
      <w:r w:rsidRPr="00493DBC">
        <w:rPr>
          <w:rFonts w:ascii="Courier New" w:eastAsia="Times New Roman" w:hAnsi="Courier New" w:cs="Courier New"/>
          <w:color w:val="000000"/>
          <w:sz w:val="20"/>
          <w:szCs w:val="20"/>
          <w:lang w:eastAsia="en-IE" w:bidi="he-IL"/>
        </w:rPr>
        <w:t>postgresql</w:t>
      </w:r>
      <w:proofErr w:type="spellEnd"/>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Now we must set a password for the PostgreSQL user with the command:</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passwd</w:t>
      </w:r>
      <w:proofErr w:type="spell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postgres</w:t>
      </w:r>
      <w:proofErr w:type="spellEnd"/>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Login as PostgreSQL </w:t>
      </w:r>
      <w:proofErr w:type="spellStart"/>
      <w:r w:rsidRPr="00493DBC">
        <w:rPr>
          <w:rFonts w:ascii="Helvetica" w:eastAsia="Times New Roman" w:hAnsi="Helvetica" w:cs="Helvetica"/>
          <w:color w:val="444444"/>
          <w:sz w:val="21"/>
          <w:szCs w:val="21"/>
          <w:lang w:eastAsia="en-IE" w:bidi="he-IL"/>
        </w:rPr>
        <w:t>superuser</w:t>
      </w:r>
      <w:proofErr w:type="spellEnd"/>
      <w:r w:rsidRPr="00493DBC">
        <w:rPr>
          <w:rFonts w:ascii="Helvetica" w:eastAsia="Times New Roman" w:hAnsi="Helvetica" w:cs="Helvetica"/>
          <w:color w:val="444444"/>
          <w:sz w:val="21"/>
          <w:szCs w:val="21"/>
          <w:lang w:eastAsia="en-IE" w:bidi="he-IL"/>
        </w:rPr>
        <w:t xml:space="preserve"> and Create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PostgreSQL Database and Database user:</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660066"/>
          <w:sz w:val="20"/>
          <w:szCs w:val="20"/>
          <w:lang w:eastAsia="en-IE" w:bidi="he-IL"/>
        </w:rPr>
        <w:t>Hiu</w:t>
      </w:r>
      <w:proofErr w:type="spell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postgres</w:t>
      </w:r>
      <w:proofErr w:type="spellEnd"/>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createuser</w:t>
      </w:r>
      <w:proofErr w:type="spellEnd"/>
      <w:proofErr w:type="gram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sonaradmin</w:t>
      </w:r>
      <w:proofErr w:type="spellEnd"/>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createdb</w:t>
      </w:r>
      <w:proofErr w:type="spellEnd"/>
      <w:proofErr w:type="gram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 xml:space="preserve">O </w:t>
      </w:r>
      <w:proofErr w:type="spellStart"/>
      <w:r w:rsidRPr="00493DBC">
        <w:rPr>
          <w:rFonts w:ascii="Courier New" w:eastAsia="Times New Roman" w:hAnsi="Courier New" w:cs="Courier New"/>
          <w:color w:val="000000"/>
          <w:sz w:val="20"/>
          <w:szCs w:val="20"/>
          <w:lang w:eastAsia="en-IE" w:bidi="he-IL"/>
        </w:rPr>
        <w:t>sonaradmin</w:t>
      </w:r>
      <w:proofErr w:type="spell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sonarqubedb</w:t>
      </w:r>
      <w:proofErr w:type="spellEnd"/>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psql</w:t>
      </w:r>
      <w:proofErr w:type="spellEnd"/>
      <w:proofErr w:type="gramEnd"/>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r w:rsidRPr="00493DBC">
        <w:rPr>
          <w:rFonts w:ascii="Courier New" w:eastAsia="Times New Roman" w:hAnsi="Courier New" w:cs="Courier New"/>
          <w:color w:val="000000"/>
          <w:sz w:val="20"/>
          <w:szCs w:val="20"/>
          <w:lang w:eastAsia="en-IE" w:bidi="he-IL"/>
        </w:rPr>
        <w:t xml:space="preserve">ALTER USER </w:t>
      </w:r>
      <w:proofErr w:type="spellStart"/>
      <w:r w:rsidRPr="00493DBC">
        <w:rPr>
          <w:rFonts w:ascii="Courier New" w:eastAsia="Times New Roman" w:hAnsi="Courier New" w:cs="Courier New"/>
          <w:color w:val="000000"/>
          <w:sz w:val="20"/>
          <w:szCs w:val="20"/>
          <w:lang w:eastAsia="en-IE" w:bidi="he-IL"/>
        </w:rPr>
        <w:t>sonaradmin</w:t>
      </w:r>
      <w:proofErr w:type="spellEnd"/>
      <w:r w:rsidRPr="00493DBC">
        <w:rPr>
          <w:rFonts w:ascii="Courier New" w:eastAsia="Times New Roman" w:hAnsi="Courier New" w:cs="Courier New"/>
          <w:color w:val="000000"/>
          <w:sz w:val="20"/>
          <w:szCs w:val="20"/>
          <w:lang w:eastAsia="en-IE" w:bidi="he-IL"/>
        </w:rPr>
        <w:t xml:space="preserve"> WITH ENCRYPTED password </w:t>
      </w:r>
      <w:r w:rsidRPr="00493DBC">
        <w:rPr>
          <w:rFonts w:ascii="Courier New" w:eastAsia="Times New Roman" w:hAnsi="Courier New" w:cs="Courier New"/>
          <w:color w:val="008800"/>
          <w:sz w:val="20"/>
          <w:szCs w:val="20"/>
          <w:lang w:eastAsia="en-IE" w:bidi="he-IL"/>
        </w:rPr>
        <w:t>'</w:t>
      </w:r>
      <w:proofErr w:type="spellStart"/>
      <w:r w:rsidRPr="00493DBC">
        <w:rPr>
          <w:rFonts w:ascii="Courier New" w:eastAsia="Times New Roman" w:hAnsi="Courier New" w:cs="Courier New"/>
          <w:color w:val="008800"/>
          <w:sz w:val="20"/>
          <w:szCs w:val="20"/>
          <w:lang w:eastAsia="en-IE" w:bidi="he-IL"/>
        </w:rPr>
        <w:t>changeme</w:t>
      </w:r>
      <w:proofErr w:type="spellEnd"/>
      <w:r w:rsidRPr="00493DBC">
        <w:rPr>
          <w:rFonts w:ascii="Courier New" w:eastAsia="Times New Roman" w:hAnsi="Courier New" w:cs="Courier New"/>
          <w:color w:val="008800"/>
          <w:sz w:val="20"/>
          <w:szCs w:val="20"/>
          <w:lang w:eastAsia="en-IE" w:bidi="he-IL"/>
        </w:rPr>
        <w:t>'</w:t>
      </w:r>
      <w:r w:rsidRPr="00493DBC">
        <w:rPr>
          <w:rFonts w:ascii="Courier New" w:eastAsia="Times New Roman" w:hAnsi="Courier New" w:cs="Courier New"/>
          <w:color w:val="666600"/>
          <w:sz w:val="20"/>
          <w:szCs w:val="20"/>
          <w:lang w:eastAsia="en-IE" w:bidi="he-IL"/>
        </w:rPr>
        <w:t>;</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r w:rsidRPr="00493DBC">
        <w:rPr>
          <w:rFonts w:ascii="Courier New" w:eastAsia="Times New Roman" w:hAnsi="Courier New" w:cs="Courier New"/>
          <w:color w:val="000000"/>
          <w:sz w:val="20"/>
          <w:szCs w:val="20"/>
          <w:lang w:eastAsia="en-IE" w:bidi="he-IL"/>
        </w:rPr>
        <w:t>\q</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gramStart"/>
      <w:r w:rsidRPr="00493DBC">
        <w:rPr>
          <w:rFonts w:ascii="Courier New" w:eastAsia="Times New Roman" w:hAnsi="Courier New" w:cs="Courier New"/>
          <w:color w:val="000088"/>
          <w:sz w:val="20"/>
          <w:szCs w:val="20"/>
          <w:lang w:eastAsia="en-IE" w:bidi="he-IL"/>
        </w:rPr>
        <w:t>exit</w:t>
      </w:r>
      <w:proofErr w:type="gramEnd"/>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Step 5. Installing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on Ubuntu 20.04.</w:t>
      </w:r>
    </w:p>
    <w:p w:rsidR="00493DBC" w:rsidRPr="00493DBC" w:rsidRDefault="00493DBC" w:rsidP="00493DBC">
      <w:pPr>
        <w:spacing w:before="75" w:after="225" w:line="240" w:lineRule="auto"/>
        <w:jc w:val="both"/>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Now download the latest version of the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installer from the official website:</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lastRenderedPageBreak/>
        <w:t>wget</w:t>
      </w:r>
      <w:proofErr w:type="spellEnd"/>
      <w:proofErr w:type="gramEnd"/>
      <w:r w:rsidRPr="00493DBC">
        <w:rPr>
          <w:rFonts w:ascii="Courier New" w:eastAsia="Times New Roman" w:hAnsi="Courier New" w:cs="Courier New"/>
          <w:color w:val="000000"/>
          <w:sz w:val="20"/>
          <w:szCs w:val="20"/>
          <w:lang w:eastAsia="en-IE" w:bidi="he-IL"/>
        </w:rPr>
        <w:t xml:space="preserve"> https</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880000"/>
          <w:sz w:val="20"/>
          <w:szCs w:val="20"/>
          <w:lang w:eastAsia="en-IE" w:bidi="he-IL"/>
        </w:rPr>
        <w:t>//binaries.sonarsource.com/Distribution/sonarqube/sonarqube-8.9.1.44547.zip</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unzip sonarqube</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6666"/>
          <w:sz w:val="20"/>
          <w:szCs w:val="20"/>
          <w:lang w:eastAsia="en-IE" w:bidi="he-IL"/>
        </w:rPr>
        <w:t>8.9</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6666"/>
          <w:sz w:val="20"/>
          <w:szCs w:val="20"/>
          <w:lang w:eastAsia="en-IE" w:bidi="he-IL"/>
        </w:rPr>
        <w:t>1.44547</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 xml:space="preserve">zip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 xml:space="preserve">d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opt</w:t>
      </w:r>
    </w:p>
    <w:p w:rsidR="00493DBC" w:rsidRPr="00493DBC" w:rsidRDefault="00493DBC" w:rsidP="00493DBC">
      <w:pPr>
        <w:spacing w:after="0"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Move extracted setup to </w:t>
      </w:r>
      <w:r w:rsidRPr="00493DBC">
        <w:rPr>
          <w:rFonts w:ascii="Courier New" w:eastAsia="Times New Roman" w:hAnsi="Courier New" w:cs="Courier New"/>
          <w:color w:val="444444"/>
          <w:sz w:val="20"/>
          <w:szCs w:val="20"/>
          <w:lang w:eastAsia="en-IE" w:bidi="he-IL"/>
        </w:rPr>
        <w:t>/opt/</w:t>
      </w:r>
      <w:proofErr w:type="spellStart"/>
      <w:r w:rsidRPr="00493DBC">
        <w:rPr>
          <w:rFonts w:ascii="Courier New" w:eastAsia="Times New Roman" w:hAnsi="Courier New" w:cs="Courier New"/>
          <w:color w:val="444444"/>
          <w:sz w:val="20"/>
          <w:szCs w:val="20"/>
          <w:lang w:eastAsia="en-IE" w:bidi="he-IL"/>
        </w:rPr>
        <w:t>sonarqube</w:t>
      </w:r>
      <w:proofErr w:type="spellEnd"/>
      <w:r w:rsidRPr="00493DBC">
        <w:rPr>
          <w:rFonts w:ascii="Helvetica" w:eastAsia="Times New Roman" w:hAnsi="Helvetica" w:cs="Helvetica"/>
          <w:color w:val="444444"/>
          <w:sz w:val="21"/>
          <w:szCs w:val="21"/>
          <w:lang w:eastAsia="en-IE" w:bidi="he-IL"/>
        </w:rPr>
        <w:t> directory:</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mv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opt</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sonarqube</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6666"/>
          <w:sz w:val="20"/>
          <w:szCs w:val="20"/>
          <w:lang w:eastAsia="en-IE" w:bidi="he-IL"/>
        </w:rPr>
        <w:t>8.9</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6666"/>
          <w:sz w:val="20"/>
          <w:szCs w:val="20"/>
          <w:lang w:eastAsia="en-IE" w:bidi="he-IL"/>
        </w:rPr>
        <w:t>1.44547</w:t>
      </w:r>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opt</w:t>
      </w:r>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sonarqube</w:t>
      </w:r>
      <w:proofErr w:type="spellEnd"/>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Step 5. Configure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w:t>
      </w:r>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Now we create a group as sonar:</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groupadd</w:t>
      </w:r>
      <w:proofErr w:type="spellEnd"/>
      <w:r w:rsidRPr="00493DBC">
        <w:rPr>
          <w:rFonts w:ascii="Courier New" w:eastAsia="Times New Roman" w:hAnsi="Courier New" w:cs="Courier New"/>
          <w:color w:val="000000"/>
          <w:sz w:val="20"/>
          <w:szCs w:val="20"/>
          <w:lang w:eastAsia="en-IE" w:bidi="he-IL"/>
        </w:rPr>
        <w:t xml:space="preserve"> sonar</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useradd</w:t>
      </w:r>
      <w:proofErr w:type="spell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 xml:space="preserve">c </w:t>
      </w:r>
      <w:r w:rsidRPr="00493DBC">
        <w:rPr>
          <w:rFonts w:ascii="Courier New" w:eastAsia="Times New Roman" w:hAnsi="Courier New" w:cs="Courier New"/>
          <w:color w:val="008800"/>
          <w:sz w:val="20"/>
          <w:szCs w:val="20"/>
          <w:lang w:eastAsia="en-IE" w:bidi="he-IL"/>
        </w:rPr>
        <w:t xml:space="preserve">"user to run </w:t>
      </w:r>
      <w:proofErr w:type="spellStart"/>
      <w:r w:rsidRPr="00493DBC">
        <w:rPr>
          <w:rFonts w:ascii="Courier New" w:eastAsia="Times New Roman" w:hAnsi="Courier New" w:cs="Courier New"/>
          <w:color w:val="008800"/>
          <w:sz w:val="20"/>
          <w:szCs w:val="20"/>
          <w:lang w:eastAsia="en-IE" w:bidi="he-IL"/>
        </w:rPr>
        <w:t>SonarQube</w:t>
      </w:r>
      <w:proofErr w:type="spellEnd"/>
      <w:r w:rsidRPr="00493DBC">
        <w:rPr>
          <w:rFonts w:ascii="Courier New" w:eastAsia="Times New Roman" w:hAnsi="Courier New" w:cs="Courier New"/>
          <w:color w:val="008800"/>
          <w:sz w:val="20"/>
          <w:szCs w:val="20"/>
          <w:lang w:eastAsia="en-IE" w:bidi="he-IL"/>
        </w:rPr>
        <w:t>"</w:t>
      </w:r>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 xml:space="preserve">d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opt</w:t>
      </w:r>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sonarqube</w:t>
      </w:r>
      <w:proofErr w:type="spell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 xml:space="preserve">g sonar </w:t>
      </w:r>
      <w:proofErr w:type="spellStart"/>
      <w:r w:rsidRPr="00493DBC">
        <w:rPr>
          <w:rFonts w:ascii="Courier New" w:eastAsia="Times New Roman" w:hAnsi="Courier New" w:cs="Courier New"/>
          <w:color w:val="000000"/>
          <w:sz w:val="20"/>
          <w:szCs w:val="20"/>
          <w:lang w:eastAsia="en-IE" w:bidi="he-IL"/>
        </w:rPr>
        <w:t>sonar</w:t>
      </w:r>
      <w:proofErr w:type="spellEnd"/>
      <w:r w:rsidRPr="00493DBC">
        <w:rPr>
          <w:rFonts w:ascii="Courier New" w:eastAsia="Times New Roman" w:hAnsi="Courier New" w:cs="Courier New"/>
          <w:color w:val="000000"/>
          <w:sz w:val="20"/>
          <w:szCs w:val="20"/>
          <w:lang w:eastAsia="en-IE" w:bidi="he-IL"/>
        </w:rPr>
        <w:t xml:space="preserve"> </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chown</w:t>
      </w:r>
      <w:proofErr w:type="spell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sonar</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sonar</w:t>
      </w:r>
      <w:proofErr w:type="spell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opt</w:t>
      </w:r>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sonarqube</w:t>
      </w:r>
      <w:proofErr w:type="spell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R</w:t>
      </w:r>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Next, open the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configuration file using your </w:t>
      </w:r>
      <w:proofErr w:type="spellStart"/>
      <w:r w:rsidRPr="00493DBC">
        <w:rPr>
          <w:rFonts w:ascii="Helvetica" w:eastAsia="Times New Roman" w:hAnsi="Helvetica" w:cs="Helvetica"/>
          <w:color w:val="444444"/>
          <w:sz w:val="21"/>
          <w:szCs w:val="21"/>
          <w:lang w:eastAsia="en-IE" w:bidi="he-IL"/>
        </w:rPr>
        <w:t>favorite</w:t>
      </w:r>
      <w:proofErr w:type="spellEnd"/>
      <w:r w:rsidRPr="00493DBC">
        <w:rPr>
          <w:rFonts w:ascii="Helvetica" w:eastAsia="Times New Roman" w:hAnsi="Helvetica" w:cs="Helvetica"/>
          <w:color w:val="444444"/>
          <w:sz w:val="21"/>
          <w:szCs w:val="21"/>
          <w:lang w:eastAsia="en-IE" w:bidi="he-IL"/>
        </w:rPr>
        <w:t xml:space="preserve"> text editor:</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nano</w:t>
      </w:r>
      <w:proofErr w:type="spellEnd"/>
      <w:proofErr w:type="gram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opt</w:t>
      </w:r>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sonarqube</w:t>
      </w:r>
      <w:proofErr w:type="spellEnd"/>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conf</w:t>
      </w:r>
      <w:proofErr w:type="spellEnd"/>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sonar</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properties</w:t>
      </w:r>
      <w:proofErr w:type="spellEnd"/>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Find the following lines:</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r w:rsidRPr="00493DBC">
        <w:rPr>
          <w:rFonts w:ascii="Courier New" w:eastAsia="Times New Roman" w:hAnsi="Courier New" w:cs="Courier New"/>
          <w:color w:val="880000"/>
          <w:sz w:val="20"/>
          <w:szCs w:val="20"/>
          <w:lang w:eastAsia="en-IE" w:bidi="he-IL"/>
        </w:rPr>
        <w:t>#</w:t>
      </w:r>
      <w:proofErr w:type="spellStart"/>
      <w:r w:rsidRPr="00493DBC">
        <w:rPr>
          <w:rFonts w:ascii="Courier New" w:eastAsia="Times New Roman" w:hAnsi="Courier New" w:cs="Courier New"/>
          <w:color w:val="880000"/>
          <w:sz w:val="20"/>
          <w:szCs w:val="20"/>
          <w:lang w:eastAsia="en-IE" w:bidi="he-IL"/>
        </w:rPr>
        <w:t>sonar.jdbc.username</w:t>
      </w:r>
      <w:proofErr w:type="spellEnd"/>
      <w:r w:rsidRPr="00493DBC">
        <w:rPr>
          <w:rFonts w:ascii="Courier New" w:eastAsia="Times New Roman" w:hAnsi="Courier New" w:cs="Courier New"/>
          <w:color w:val="880000"/>
          <w:sz w:val="20"/>
          <w:szCs w:val="20"/>
          <w:lang w:eastAsia="en-IE" w:bidi="he-IL"/>
        </w:rPr>
        <w:t>=</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r w:rsidRPr="00493DBC">
        <w:rPr>
          <w:rFonts w:ascii="Courier New" w:eastAsia="Times New Roman" w:hAnsi="Courier New" w:cs="Courier New"/>
          <w:color w:val="880000"/>
          <w:sz w:val="20"/>
          <w:szCs w:val="20"/>
          <w:lang w:eastAsia="en-IE" w:bidi="he-IL"/>
        </w:rPr>
        <w:t>#</w:t>
      </w:r>
      <w:proofErr w:type="spellStart"/>
      <w:r w:rsidRPr="00493DBC">
        <w:rPr>
          <w:rFonts w:ascii="Courier New" w:eastAsia="Times New Roman" w:hAnsi="Courier New" w:cs="Courier New"/>
          <w:color w:val="880000"/>
          <w:sz w:val="20"/>
          <w:szCs w:val="20"/>
          <w:lang w:eastAsia="en-IE" w:bidi="he-IL"/>
        </w:rPr>
        <w:t>sonar.jdbc.password</w:t>
      </w:r>
      <w:proofErr w:type="spellEnd"/>
      <w:r w:rsidRPr="00493DBC">
        <w:rPr>
          <w:rFonts w:ascii="Courier New" w:eastAsia="Times New Roman" w:hAnsi="Courier New" w:cs="Courier New"/>
          <w:color w:val="880000"/>
          <w:sz w:val="20"/>
          <w:szCs w:val="20"/>
          <w:lang w:eastAsia="en-IE" w:bidi="he-IL"/>
        </w:rPr>
        <w:t>=</w:t>
      </w:r>
    </w:p>
    <w:p w:rsidR="00493DBC" w:rsidRPr="00493DBC" w:rsidRDefault="00493DBC" w:rsidP="00493DBC">
      <w:pPr>
        <w:spacing w:before="75" w:after="225" w:line="240" w:lineRule="auto"/>
        <w:jc w:val="both"/>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Uncomment and Type the PostgreSQL Database username and password which we have created in the above steps and add the </w:t>
      </w:r>
      <w:proofErr w:type="spellStart"/>
      <w:r w:rsidRPr="00493DBC">
        <w:rPr>
          <w:rFonts w:ascii="Helvetica" w:eastAsia="Times New Roman" w:hAnsi="Helvetica" w:cs="Helvetica"/>
          <w:color w:val="444444"/>
          <w:sz w:val="21"/>
          <w:szCs w:val="21"/>
          <w:lang w:eastAsia="en-IE" w:bidi="he-IL"/>
        </w:rPr>
        <w:t>postgres</w:t>
      </w:r>
      <w:proofErr w:type="spellEnd"/>
      <w:r w:rsidRPr="00493DBC">
        <w:rPr>
          <w:rFonts w:ascii="Helvetica" w:eastAsia="Times New Roman" w:hAnsi="Helvetica" w:cs="Helvetica"/>
          <w:color w:val="444444"/>
          <w:sz w:val="21"/>
          <w:szCs w:val="21"/>
          <w:lang w:eastAsia="en-IE" w:bidi="he-IL"/>
        </w:rPr>
        <w:t xml:space="preserve"> connection string:</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r w:rsidRPr="00493DBC">
        <w:rPr>
          <w:rFonts w:ascii="Courier New" w:eastAsia="Times New Roman" w:hAnsi="Courier New" w:cs="Courier New"/>
          <w:color w:val="000000"/>
          <w:sz w:val="20"/>
          <w:szCs w:val="20"/>
          <w:lang w:eastAsia="en-IE" w:bidi="he-IL"/>
        </w:rPr>
        <w:t>sonar</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jdbc</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username</w:t>
      </w:r>
      <w:proofErr w:type="spellEnd"/>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sonar</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r w:rsidRPr="00493DBC">
        <w:rPr>
          <w:rFonts w:ascii="Courier New" w:eastAsia="Times New Roman" w:hAnsi="Courier New" w:cs="Courier New"/>
          <w:color w:val="000000"/>
          <w:sz w:val="20"/>
          <w:szCs w:val="20"/>
          <w:lang w:eastAsia="en-IE" w:bidi="he-IL"/>
        </w:rPr>
        <w:t>sonar</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jdbc</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password</w:t>
      </w:r>
      <w:proofErr w:type="spellEnd"/>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sonar</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r w:rsidRPr="00493DBC">
        <w:rPr>
          <w:rFonts w:ascii="Courier New" w:eastAsia="Times New Roman" w:hAnsi="Courier New" w:cs="Courier New"/>
          <w:color w:val="000000"/>
          <w:sz w:val="20"/>
          <w:szCs w:val="20"/>
          <w:lang w:eastAsia="en-IE" w:bidi="he-IL"/>
        </w:rPr>
        <w:t>sonar</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jdbc</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url</w:t>
      </w:r>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jdbc</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postgresql</w:t>
      </w:r>
      <w:proofErr w:type="spellEnd"/>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880000"/>
          <w:sz w:val="20"/>
          <w:szCs w:val="20"/>
          <w:lang w:eastAsia="en-IE" w:bidi="he-IL"/>
        </w:rPr>
        <w:t>//localhost:5432/</w:t>
      </w:r>
      <w:proofErr w:type="spellStart"/>
      <w:r w:rsidRPr="00493DBC">
        <w:rPr>
          <w:rFonts w:ascii="Courier New" w:eastAsia="Times New Roman" w:hAnsi="Courier New" w:cs="Courier New"/>
          <w:color w:val="880000"/>
          <w:sz w:val="20"/>
          <w:szCs w:val="20"/>
          <w:lang w:eastAsia="en-IE" w:bidi="he-IL"/>
        </w:rPr>
        <w:t>sonarqube</w:t>
      </w:r>
      <w:proofErr w:type="spellEnd"/>
    </w:p>
    <w:p w:rsidR="00493DBC" w:rsidRPr="00493DBC" w:rsidRDefault="00493DBC" w:rsidP="00493DBC">
      <w:pPr>
        <w:spacing w:after="0"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Next, edit the sonar script file and set </w:t>
      </w:r>
      <w:r w:rsidRPr="00493DBC">
        <w:rPr>
          <w:rFonts w:ascii="Courier New" w:eastAsia="Times New Roman" w:hAnsi="Courier New" w:cs="Courier New"/>
          <w:color w:val="444444"/>
          <w:sz w:val="20"/>
          <w:szCs w:val="20"/>
          <w:lang w:eastAsia="en-IE" w:bidi="he-IL"/>
        </w:rPr>
        <w:t>RUN_AS_USER:</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r w:rsidRPr="00493DBC">
        <w:rPr>
          <w:rFonts w:ascii="Courier New" w:eastAsia="Times New Roman" w:hAnsi="Courier New" w:cs="Courier New"/>
          <w:color w:val="000000"/>
          <w:sz w:val="20"/>
          <w:szCs w:val="20"/>
          <w:lang w:eastAsia="en-IE" w:bidi="he-IL"/>
        </w:rPr>
        <w:t>RUN_AS_USER</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sonar</w:t>
      </w:r>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Now to start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su</w:t>
      </w:r>
      <w:proofErr w:type="spellEnd"/>
      <w:r w:rsidRPr="00493DBC">
        <w:rPr>
          <w:rFonts w:ascii="Courier New" w:eastAsia="Times New Roman" w:hAnsi="Courier New" w:cs="Courier New"/>
          <w:color w:val="000000"/>
          <w:sz w:val="20"/>
          <w:szCs w:val="20"/>
          <w:lang w:eastAsia="en-IE" w:bidi="he-IL"/>
        </w:rPr>
        <w:t xml:space="preserve"> sonar</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gramStart"/>
      <w:r w:rsidRPr="00493DBC">
        <w:rPr>
          <w:rFonts w:ascii="Courier New" w:eastAsia="Times New Roman" w:hAnsi="Courier New" w:cs="Courier New"/>
          <w:color w:val="000000"/>
          <w:sz w:val="20"/>
          <w:szCs w:val="20"/>
          <w:lang w:eastAsia="en-IE" w:bidi="he-IL"/>
        </w:rPr>
        <w:t>cd</w:t>
      </w:r>
      <w:proofErr w:type="gram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opt</w:t>
      </w:r>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sonarqube</w:t>
      </w:r>
      <w:proofErr w:type="spellEnd"/>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bin</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linux</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x86</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6666"/>
          <w:sz w:val="20"/>
          <w:szCs w:val="20"/>
          <w:lang w:eastAsia="en-IE" w:bidi="he-IL"/>
        </w:rPr>
        <w:t>64</w:t>
      </w:r>
      <w:r w:rsidRPr="00493DBC">
        <w:rPr>
          <w:rFonts w:ascii="Courier New" w:eastAsia="Times New Roman" w:hAnsi="Courier New" w:cs="Courier New"/>
          <w:color w:val="666600"/>
          <w:sz w:val="20"/>
          <w:szCs w:val="20"/>
          <w:lang w:eastAsia="en-IE" w:bidi="he-IL"/>
        </w:rPr>
        <w:t>/</w:t>
      </w:r>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Next, run the script to start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sonar</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sh start</w:t>
      </w:r>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To check if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is running enter the below command:</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sonar</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sh status</w:t>
      </w:r>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Step 6. Configure </w:t>
      </w:r>
      <w:proofErr w:type="spellStart"/>
      <w:r w:rsidRPr="00493DBC">
        <w:rPr>
          <w:rFonts w:ascii="Helvetica" w:eastAsia="Times New Roman" w:hAnsi="Helvetica" w:cs="Helvetica"/>
          <w:color w:val="444444"/>
          <w:sz w:val="21"/>
          <w:szCs w:val="21"/>
          <w:lang w:eastAsia="en-IE" w:bidi="he-IL"/>
        </w:rPr>
        <w:t>Systemd</w:t>
      </w:r>
      <w:proofErr w:type="spellEnd"/>
      <w:r w:rsidRPr="00493DBC">
        <w:rPr>
          <w:rFonts w:ascii="Helvetica" w:eastAsia="Times New Roman" w:hAnsi="Helvetica" w:cs="Helvetica"/>
          <w:color w:val="444444"/>
          <w:sz w:val="21"/>
          <w:szCs w:val="21"/>
          <w:lang w:eastAsia="en-IE" w:bidi="he-IL"/>
        </w:rPr>
        <w:t xml:space="preserve"> service.</w:t>
      </w:r>
    </w:p>
    <w:p w:rsidR="00493DBC" w:rsidRPr="00493DBC" w:rsidRDefault="00493DBC" w:rsidP="00493DBC">
      <w:pPr>
        <w:spacing w:after="0"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Let’s now create a </w:t>
      </w:r>
      <w:proofErr w:type="spellStart"/>
      <w:r w:rsidRPr="00493DBC">
        <w:rPr>
          <w:rFonts w:ascii="Courier New" w:eastAsia="Times New Roman" w:hAnsi="Courier New" w:cs="Courier New"/>
          <w:color w:val="444444"/>
          <w:sz w:val="20"/>
          <w:szCs w:val="20"/>
          <w:lang w:eastAsia="en-IE" w:bidi="he-IL"/>
        </w:rPr>
        <w:t>systemd</w:t>
      </w:r>
      <w:proofErr w:type="spellEnd"/>
      <w:r w:rsidRPr="00493DBC">
        <w:rPr>
          <w:rFonts w:ascii="Helvetica" w:eastAsia="Times New Roman" w:hAnsi="Helvetica" w:cs="Helvetica"/>
          <w:color w:val="444444"/>
          <w:sz w:val="21"/>
          <w:szCs w:val="21"/>
          <w:lang w:eastAsia="en-IE" w:bidi="he-IL"/>
        </w:rPr>
        <w:t xml:space="preserve"> file, so the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service can be controlled. Create the file with the command:</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nano</w:t>
      </w:r>
      <w:proofErr w:type="spellEnd"/>
      <w:r w:rsidRPr="00493DBC">
        <w:rPr>
          <w:rFonts w:ascii="Courier New" w:eastAsia="Times New Roman" w:hAnsi="Courier New" w:cs="Courier New"/>
          <w:color w:val="000000"/>
          <w:sz w:val="20"/>
          <w:szCs w:val="20"/>
          <w:lang w:eastAsia="en-IE" w:bidi="he-IL"/>
        </w:rPr>
        <w:t xml:space="preserve"> </w:t>
      </w:r>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etc</w:t>
      </w:r>
      <w:proofErr w:type="spellEnd"/>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systemd</w:t>
      </w:r>
      <w:proofErr w:type="spellEnd"/>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system</w:t>
      </w:r>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sonar</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service</w:t>
      </w:r>
      <w:proofErr w:type="spellEnd"/>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Add the following line:</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660066"/>
          <w:sz w:val="20"/>
          <w:szCs w:val="20"/>
          <w:lang w:eastAsia="en-IE" w:bidi="he-IL"/>
        </w:rPr>
        <w:t>Unit</w:t>
      </w:r>
      <w:r w:rsidRPr="00493DBC">
        <w:rPr>
          <w:rFonts w:ascii="Courier New" w:eastAsia="Times New Roman" w:hAnsi="Courier New" w:cs="Courier New"/>
          <w:color w:val="666600"/>
          <w:sz w:val="20"/>
          <w:szCs w:val="20"/>
          <w:lang w:eastAsia="en-IE" w:bidi="he-IL"/>
        </w:rPr>
        <w:t>]</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r w:rsidRPr="00493DBC">
        <w:rPr>
          <w:rFonts w:ascii="Courier New" w:eastAsia="Times New Roman" w:hAnsi="Courier New" w:cs="Courier New"/>
          <w:color w:val="660066"/>
          <w:sz w:val="20"/>
          <w:szCs w:val="20"/>
          <w:lang w:eastAsia="en-IE" w:bidi="he-IL"/>
        </w:rPr>
        <w:t>Description</w:t>
      </w:r>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660066"/>
          <w:sz w:val="20"/>
          <w:szCs w:val="20"/>
          <w:lang w:eastAsia="en-IE" w:bidi="he-IL"/>
        </w:rPr>
        <w:t>SonarQube</w:t>
      </w:r>
      <w:proofErr w:type="spellEnd"/>
      <w:r w:rsidRPr="00493DBC">
        <w:rPr>
          <w:rFonts w:ascii="Courier New" w:eastAsia="Times New Roman" w:hAnsi="Courier New" w:cs="Courier New"/>
          <w:color w:val="000000"/>
          <w:sz w:val="20"/>
          <w:szCs w:val="20"/>
          <w:lang w:eastAsia="en-IE" w:bidi="he-IL"/>
        </w:rPr>
        <w:t xml:space="preserve"> service</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r w:rsidRPr="00493DBC">
        <w:rPr>
          <w:rFonts w:ascii="Courier New" w:eastAsia="Times New Roman" w:hAnsi="Courier New" w:cs="Courier New"/>
          <w:color w:val="660066"/>
          <w:sz w:val="20"/>
          <w:szCs w:val="20"/>
          <w:lang w:eastAsia="en-IE" w:bidi="he-IL"/>
        </w:rPr>
        <w:t>After</w:t>
      </w:r>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syslog</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target</w:t>
      </w:r>
      <w:proofErr w:type="spell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network</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target</w:t>
      </w:r>
      <w:proofErr w:type="spellEnd"/>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660066"/>
          <w:sz w:val="20"/>
          <w:szCs w:val="20"/>
          <w:lang w:eastAsia="en-IE" w:bidi="he-IL"/>
        </w:rPr>
        <w:t>Service</w:t>
      </w:r>
      <w:r w:rsidRPr="00493DBC">
        <w:rPr>
          <w:rFonts w:ascii="Courier New" w:eastAsia="Times New Roman" w:hAnsi="Courier New" w:cs="Courier New"/>
          <w:color w:val="666600"/>
          <w:sz w:val="20"/>
          <w:szCs w:val="20"/>
          <w:lang w:eastAsia="en-IE" w:bidi="he-IL"/>
        </w:rPr>
        <w:t>]</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r w:rsidRPr="00493DBC">
        <w:rPr>
          <w:rFonts w:ascii="Courier New" w:eastAsia="Times New Roman" w:hAnsi="Courier New" w:cs="Courier New"/>
          <w:color w:val="660066"/>
          <w:sz w:val="20"/>
          <w:szCs w:val="20"/>
          <w:lang w:eastAsia="en-IE" w:bidi="he-IL"/>
        </w:rPr>
        <w:t>Type</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forking</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r w:rsidRPr="00493DBC">
        <w:rPr>
          <w:rFonts w:ascii="Courier New" w:eastAsia="Times New Roman" w:hAnsi="Courier New" w:cs="Courier New"/>
          <w:color w:val="660066"/>
          <w:sz w:val="20"/>
          <w:szCs w:val="20"/>
          <w:lang w:eastAsia="en-IE" w:bidi="he-IL"/>
        </w:rPr>
        <w:t>ExecStart</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8800"/>
          <w:sz w:val="20"/>
          <w:szCs w:val="20"/>
          <w:lang w:eastAsia="en-IE" w:bidi="he-IL"/>
        </w:rPr>
        <w:t>/opt/</w:t>
      </w:r>
      <w:r w:rsidRPr="00493DBC">
        <w:rPr>
          <w:rFonts w:ascii="Courier New" w:eastAsia="Times New Roman" w:hAnsi="Courier New" w:cs="Courier New"/>
          <w:color w:val="000000"/>
          <w:sz w:val="20"/>
          <w:szCs w:val="20"/>
          <w:lang w:eastAsia="en-IE" w:bidi="he-IL"/>
        </w:rPr>
        <w:t>sonarqube</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bin</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linux</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x86</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6666"/>
          <w:sz w:val="20"/>
          <w:szCs w:val="20"/>
          <w:lang w:eastAsia="en-IE" w:bidi="he-IL"/>
        </w:rPr>
        <w:t>64</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sonar</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sh start</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r w:rsidRPr="00493DBC">
        <w:rPr>
          <w:rFonts w:ascii="Courier New" w:eastAsia="Times New Roman" w:hAnsi="Courier New" w:cs="Courier New"/>
          <w:color w:val="660066"/>
          <w:sz w:val="20"/>
          <w:szCs w:val="20"/>
          <w:lang w:eastAsia="en-IE" w:bidi="he-IL"/>
        </w:rPr>
        <w:t>ExecStop</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8800"/>
          <w:sz w:val="20"/>
          <w:szCs w:val="20"/>
          <w:lang w:eastAsia="en-IE" w:bidi="he-IL"/>
        </w:rPr>
        <w:t>/opt/</w:t>
      </w:r>
      <w:r w:rsidRPr="00493DBC">
        <w:rPr>
          <w:rFonts w:ascii="Courier New" w:eastAsia="Times New Roman" w:hAnsi="Courier New" w:cs="Courier New"/>
          <w:color w:val="000000"/>
          <w:sz w:val="20"/>
          <w:szCs w:val="20"/>
          <w:lang w:eastAsia="en-IE" w:bidi="he-IL"/>
        </w:rPr>
        <w:t>sonarqube</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bin</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linux</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x86</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6666"/>
          <w:sz w:val="20"/>
          <w:szCs w:val="20"/>
          <w:lang w:eastAsia="en-IE" w:bidi="he-IL"/>
        </w:rPr>
        <w:t>64</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sonar</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sh stop</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r w:rsidRPr="00493DBC">
        <w:rPr>
          <w:rFonts w:ascii="Courier New" w:eastAsia="Times New Roman" w:hAnsi="Courier New" w:cs="Courier New"/>
          <w:color w:val="660066"/>
          <w:sz w:val="20"/>
          <w:szCs w:val="20"/>
          <w:lang w:eastAsia="en-IE" w:bidi="he-IL"/>
        </w:rPr>
        <w:t>User</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sonar</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r w:rsidRPr="00493DBC">
        <w:rPr>
          <w:rFonts w:ascii="Courier New" w:eastAsia="Times New Roman" w:hAnsi="Courier New" w:cs="Courier New"/>
          <w:color w:val="660066"/>
          <w:sz w:val="20"/>
          <w:szCs w:val="20"/>
          <w:lang w:eastAsia="en-IE" w:bidi="he-IL"/>
        </w:rPr>
        <w:t>Group</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sonar</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r w:rsidRPr="00493DBC">
        <w:rPr>
          <w:rFonts w:ascii="Courier New" w:eastAsia="Times New Roman" w:hAnsi="Courier New" w:cs="Courier New"/>
          <w:color w:val="660066"/>
          <w:sz w:val="20"/>
          <w:szCs w:val="20"/>
          <w:lang w:eastAsia="en-IE" w:bidi="he-IL"/>
        </w:rPr>
        <w:t>Restart</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always</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r w:rsidRPr="00493DBC">
        <w:rPr>
          <w:rFonts w:ascii="Courier New" w:eastAsia="Times New Roman" w:hAnsi="Courier New" w:cs="Courier New"/>
          <w:color w:val="660066"/>
          <w:sz w:val="20"/>
          <w:szCs w:val="20"/>
          <w:lang w:eastAsia="en-IE" w:bidi="he-IL"/>
        </w:rPr>
        <w:t>LimitNOFILE</w:t>
      </w:r>
      <w:proofErr w:type="spellEnd"/>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6666"/>
          <w:sz w:val="20"/>
          <w:szCs w:val="20"/>
          <w:lang w:eastAsia="en-IE" w:bidi="he-IL"/>
        </w:rPr>
        <w:t>65536</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r w:rsidRPr="00493DBC">
        <w:rPr>
          <w:rFonts w:ascii="Courier New" w:eastAsia="Times New Roman" w:hAnsi="Courier New" w:cs="Courier New"/>
          <w:color w:val="660066"/>
          <w:sz w:val="20"/>
          <w:szCs w:val="20"/>
          <w:lang w:eastAsia="en-IE" w:bidi="he-IL"/>
        </w:rPr>
        <w:t>LimitNPROC</w:t>
      </w:r>
      <w:proofErr w:type="spellEnd"/>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6666"/>
          <w:sz w:val="20"/>
          <w:szCs w:val="20"/>
          <w:lang w:eastAsia="en-IE" w:bidi="he-IL"/>
        </w:rPr>
        <w:t>4096</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660066"/>
          <w:sz w:val="20"/>
          <w:szCs w:val="20"/>
          <w:lang w:eastAsia="en-IE" w:bidi="he-IL"/>
        </w:rPr>
        <w:t>Install</w:t>
      </w:r>
      <w:r w:rsidRPr="00493DBC">
        <w:rPr>
          <w:rFonts w:ascii="Courier New" w:eastAsia="Times New Roman" w:hAnsi="Courier New" w:cs="Courier New"/>
          <w:color w:val="666600"/>
          <w:sz w:val="20"/>
          <w:szCs w:val="20"/>
          <w:lang w:eastAsia="en-IE" w:bidi="he-IL"/>
        </w:rPr>
        <w:t>]</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r w:rsidRPr="00493DBC">
        <w:rPr>
          <w:rFonts w:ascii="Courier New" w:eastAsia="Times New Roman" w:hAnsi="Courier New" w:cs="Courier New"/>
          <w:color w:val="660066"/>
          <w:sz w:val="20"/>
          <w:szCs w:val="20"/>
          <w:lang w:eastAsia="en-IE" w:bidi="he-IL"/>
        </w:rPr>
        <w:t>WantedBy</w:t>
      </w:r>
      <w:proofErr w:type="spellEnd"/>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multi</w:t>
      </w:r>
      <w:r w:rsidRPr="00493DBC">
        <w:rPr>
          <w:rFonts w:ascii="Courier New" w:eastAsia="Times New Roman" w:hAnsi="Courier New" w:cs="Courier New"/>
          <w:color w:val="666600"/>
          <w:sz w:val="20"/>
          <w:szCs w:val="20"/>
          <w:lang w:eastAsia="en-IE" w:bidi="he-IL"/>
        </w:rPr>
        <w:t>-</w:t>
      </w:r>
      <w:proofErr w:type="spellStart"/>
      <w:r w:rsidRPr="00493DBC">
        <w:rPr>
          <w:rFonts w:ascii="Courier New" w:eastAsia="Times New Roman" w:hAnsi="Courier New" w:cs="Courier New"/>
          <w:color w:val="000000"/>
          <w:sz w:val="20"/>
          <w:szCs w:val="20"/>
          <w:lang w:eastAsia="en-IE" w:bidi="he-IL"/>
        </w:rPr>
        <w:t>user</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000000"/>
          <w:sz w:val="20"/>
          <w:szCs w:val="20"/>
          <w:lang w:eastAsia="en-IE" w:bidi="he-IL"/>
        </w:rPr>
        <w:t>target</w:t>
      </w:r>
      <w:proofErr w:type="spellEnd"/>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Save and close the file, you can now start and enable the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service with the following two commands:</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systemctl</w:t>
      </w:r>
      <w:proofErr w:type="spellEnd"/>
      <w:r w:rsidRPr="00493DBC">
        <w:rPr>
          <w:rFonts w:ascii="Courier New" w:eastAsia="Times New Roman" w:hAnsi="Courier New" w:cs="Courier New"/>
          <w:color w:val="000000"/>
          <w:sz w:val="20"/>
          <w:szCs w:val="20"/>
          <w:lang w:eastAsia="en-IE" w:bidi="he-IL"/>
        </w:rPr>
        <w:t xml:space="preserve"> start </w:t>
      </w:r>
      <w:proofErr w:type="spellStart"/>
      <w:r w:rsidRPr="00493DBC">
        <w:rPr>
          <w:rFonts w:ascii="Courier New" w:eastAsia="Times New Roman" w:hAnsi="Courier New" w:cs="Courier New"/>
          <w:color w:val="000000"/>
          <w:sz w:val="20"/>
          <w:szCs w:val="20"/>
          <w:lang w:eastAsia="en-IE" w:bidi="he-IL"/>
        </w:rPr>
        <w:t>sonarqube</w:t>
      </w:r>
      <w:proofErr w:type="spellEnd"/>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proofErr w:type="spellStart"/>
      <w:proofErr w:type="gramStart"/>
      <w:r w:rsidRPr="00493DBC">
        <w:rPr>
          <w:rFonts w:ascii="Courier New" w:eastAsia="Times New Roman" w:hAnsi="Courier New" w:cs="Courier New"/>
          <w:color w:val="000000"/>
          <w:sz w:val="20"/>
          <w:szCs w:val="20"/>
          <w:lang w:eastAsia="en-IE" w:bidi="he-IL"/>
        </w:rPr>
        <w:t>sudo</w:t>
      </w:r>
      <w:proofErr w:type="spellEnd"/>
      <w:proofErr w:type="gramEnd"/>
      <w:r w:rsidRPr="00493DBC">
        <w:rPr>
          <w:rFonts w:ascii="Courier New" w:eastAsia="Times New Roman" w:hAnsi="Courier New" w:cs="Courier New"/>
          <w:color w:val="000000"/>
          <w:sz w:val="20"/>
          <w:szCs w:val="20"/>
          <w:lang w:eastAsia="en-IE" w:bidi="he-IL"/>
        </w:rPr>
        <w:t xml:space="preserve"> </w:t>
      </w:r>
      <w:proofErr w:type="spellStart"/>
      <w:r w:rsidRPr="00493DBC">
        <w:rPr>
          <w:rFonts w:ascii="Courier New" w:eastAsia="Times New Roman" w:hAnsi="Courier New" w:cs="Courier New"/>
          <w:color w:val="000000"/>
          <w:sz w:val="20"/>
          <w:szCs w:val="20"/>
          <w:lang w:eastAsia="en-IE" w:bidi="he-IL"/>
        </w:rPr>
        <w:t>systemctl</w:t>
      </w:r>
      <w:proofErr w:type="spellEnd"/>
      <w:r w:rsidRPr="00493DBC">
        <w:rPr>
          <w:rFonts w:ascii="Courier New" w:eastAsia="Times New Roman" w:hAnsi="Courier New" w:cs="Courier New"/>
          <w:color w:val="000000"/>
          <w:sz w:val="20"/>
          <w:szCs w:val="20"/>
          <w:lang w:eastAsia="en-IE" w:bidi="he-IL"/>
        </w:rPr>
        <w:t xml:space="preserve"> enable </w:t>
      </w:r>
      <w:proofErr w:type="spellStart"/>
      <w:r w:rsidRPr="00493DBC">
        <w:rPr>
          <w:rFonts w:ascii="Courier New" w:eastAsia="Times New Roman" w:hAnsi="Courier New" w:cs="Courier New"/>
          <w:color w:val="000000"/>
          <w:sz w:val="20"/>
          <w:szCs w:val="20"/>
          <w:lang w:eastAsia="en-IE" w:bidi="he-IL"/>
        </w:rPr>
        <w:t>sonarqube</w:t>
      </w:r>
      <w:proofErr w:type="spellEnd"/>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Step 7. Accessing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Web Interface.</w:t>
      </w:r>
    </w:p>
    <w:p w:rsidR="00493DBC" w:rsidRPr="00493DBC" w:rsidRDefault="00493DBC" w:rsidP="00493DBC">
      <w:pPr>
        <w:spacing w:before="75" w:after="225" w:line="240" w:lineRule="auto"/>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Once successfully installed, access the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using browser type server IP followed by port 9000:</w:t>
      </w:r>
    </w:p>
    <w:p w:rsidR="00493DBC" w:rsidRPr="00493DBC" w:rsidRDefault="00493DBC" w:rsidP="00493DB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E" w:bidi="he-IL"/>
        </w:rPr>
      </w:pPr>
      <w:r w:rsidRPr="00493DBC">
        <w:rPr>
          <w:rFonts w:ascii="Courier New" w:eastAsia="Times New Roman" w:hAnsi="Courier New" w:cs="Courier New"/>
          <w:color w:val="000000"/>
          <w:sz w:val="20"/>
          <w:szCs w:val="20"/>
          <w:lang w:eastAsia="en-IE" w:bidi="he-IL"/>
        </w:rPr>
        <w:t>http</w:t>
      </w:r>
      <w:r w:rsidRPr="00493DBC">
        <w:rPr>
          <w:rFonts w:ascii="Courier New" w:eastAsia="Times New Roman" w:hAnsi="Courier New" w:cs="Courier New"/>
          <w:color w:val="666600"/>
          <w:sz w:val="20"/>
          <w:szCs w:val="20"/>
          <w:lang w:eastAsia="en-IE" w:bidi="he-IL"/>
        </w:rPr>
        <w:t>:</w:t>
      </w:r>
      <w:r w:rsidRPr="00493DBC">
        <w:rPr>
          <w:rFonts w:ascii="Courier New" w:eastAsia="Times New Roman" w:hAnsi="Courier New" w:cs="Courier New"/>
          <w:color w:val="880000"/>
          <w:sz w:val="20"/>
          <w:szCs w:val="20"/>
          <w:lang w:eastAsia="en-IE" w:bidi="he-IL"/>
        </w:rPr>
        <w:t>//your-server-ip-address:9000</w:t>
      </w:r>
    </w:p>
    <w:p w:rsidR="00493DBC" w:rsidRPr="00493DBC" w:rsidRDefault="00493DBC" w:rsidP="00493DBC">
      <w:pPr>
        <w:spacing w:before="75" w:after="225" w:line="240" w:lineRule="auto"/>
        <w:jc w:val="both"/>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You should eventually see a login screen, where you’ll use the default credentials of admin/admin. Upon successful authentication, you’ll be required to change the default password. Once you’ve taken care of that, you’ll find yourself at the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main page:</w:t>
      </w:r>
    </w:p>
    <w:p w:rsidR="00493DBC" w:rsidRPr="00493DBC" w:rsidRDefault="00493DBC" w:rsidP="00493DBC">
      <w:pPr>
        <w:spacing w:before="75" w:after="225" w:line="240" w:lineRule="auto"/>
        <w:jc w:val="center"/>
        <w:rPr>
          <w:rFonts w:ascii="Helvetica" w:eastAsia="Times New Roman" w:hAnsi="Helvetica" w:cs="Helvetica"/>
          <w:color w:val="444444"/>
          <w:sz w:val="21"/>
          <w:szCs w:val="21"/>
          <w:lang w:eastAsia="en-IE" w:bidi="he-IL"/>
        </w:rPr>
      </w:pPr>
      <w:r w:rsidRPr="00493DBC">
        <w:rPr>
          <w:rFonts w:ascii="Helvetica" w:eastAsia="Times New Roman" w:hAnsi="Helvetica" w:cs="Helvetica"/>
          <w:noProof/>
          <w:color w:val="444444"/>
          <w:sz w:val="21"/>
          <w:szCs w:val="21"/>
          <w:lang w:eastAsia="en-IE" w:bidi="he-IL"/>
        </w:rPr>
        <w:lastRenderedPageBreak/>
        <w:drawing>
          <wp:inline distT="0" distB="0" distL="0" distR="0" wp14:anchorId="768D87A3" wp14:editId="2CA618E3">
            <wp:extent cx="9753600" cy="6915150"/>
            <wp:effectExtent l="0" t="0" r="0" b="0"/>
            <wp:docPr id="2" name="Picture 2" descr="Install SonarQube on Ubuntu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SonarQube on Ubuntu 20.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6915150"/>
                    </a:xfrm>
                    <a:prstGeom prst="rect">
                      <a:avLst/>
                    </a:prstGeom>
                    <a:noFill/>
                    <a:ln>
                      <a:noFill/>
                    </a:ln>
                  </pic:spPr>
                </pic:pic>
              </a:graphicData>
            </a:graphic>
          </wp:inline>
        </w:drawing>
      </w:r>
    </w:p>
    <w:p w:rsidR="00493DBC" w:rsidRPr="00493DBC" w:rsidRDefault="00493DBC" w:rsidP="00493DBC">
      <w:pPr>
        <w:spacing w:line="240" w:lineRule="auto"/>
        <w:jc w:val="both"/>
        <w:rPr>
          <w:rFonts w:ascii="Helvetica" w:eastAsia="Times New Roman" w:hAnsi="Helvetica" w:cs="Helvetica"/>
          <w:color w:val="444444"/>
          <w:sz w:val="21"/>
          <w:szCs w:val="21"/>
          <w:lang w:eastAsia="en-IE" w:bidi="he-IL"/>
        </w:rPr>
      </w:pPr>
      <w:r w:rsidRPr="00493DBC">
        <w:rPr>
          <w:rFonts w:ascii="Helvetica" w:eastAsia="Times New Roman" w:hAnsi="Helvetica" w:cs="Helvetica"/>
          <w:color w:val="444444"/>
          <w:sz w:val="21"/>
          <w:szCs w:val="21"/>
          <w:lang w:eastAsia="en-IE" w:bidi="he-IL"/>
        </w:rPr>
        <w:t xml:space="preserve">Congratulations! You have successfully installed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Thanks for using this tutorial for installing the </w:t>
      </w:r>
      <w:proofErr w:type="spellStart"/>
      <w:r w:rsidRPr="00493DBC">
        <w:rPr>
          <w:rFonts w:ascii="Helvetica" w:eastAsia="Times New Roman" w:hAnsi="Helvetica" w:cs="Helvetica"/>
          <w:color w:val="444444"/>
          <w:sz w:val="21"/>
          <w:szCs w:val="21"/>
          <w:lang w:eastAsia="en-IE" w:bidi="he-IL"/>
        </w:rPr>
        <w:t>SonarQube</w:t>
      </w:r>
      <w:proofErr w:type="spellEnd"/>
      <w:r w:rsidRPr="00493DBC">
        <w:rPr>
          <w:rFonts w:ascii="Helvetica" w:eastAsia="Times New Roman" w:hAnsi="Helvetica" w:cs="Helvetica"/>
          <w:color w:val="444444"/>
          <w:sz w:val="21"/>
          <w:szCs w:val="21"/>
          <w:lang w:eastAsia="en-IE" w:bidi="he-IL"/>
        </w:rPr>
        <w:t xml:space="preserve"> on your Ubuntu 20.04 LTS Focal Fossa system. For additional help or useful information, we recommend you check </w:t>
      </w:r>
      <w:hyperlink r:id="rId12" w:tgtFrame="_blank" w:history="1">
        <w:r w:rsidRPr="00493DBC">
          <w:rPr>
            <w:rFonts w:ascii="Helvetica" w:eastAsia="Times New Roman" w:hAnsi="Helvetica" w:cs="Helvetica"/>
            <w:color w:val="72AADB"/>
            <w:sz w:val="21"/>
            <w:szCs w:val="21"/>
            <w:u w:val="single"/>
            <w:lang w:eastAsia="en-IE" w:bidi="he-IL"/>
          </w:rPr>
          <w:t xml:space="preserve">the official </w:t>
        </w:r>
        <w:proofErr w:type="spellStart"/>
        <w:r w:rsidRPr="00493DBC">
          <w:rPr>
            <w:rFonts w:ascii="Helvetica" w:eastAsia="Times New Roman" w:hAnsi="Helvetica" w:cs="Helvetica"/>
            <w:color w:val="72AADB"/>
            <w:sz w:val="21"/>
            <w:szCs w:val="21"/>
            <w:u w:val="single"/>
            <w:lang w:eastAsia="en-IE" w:bidi="he-IL"/>
          </w:rPr>
          <w:t>SonarQube</w:t>
        </w:r>
        <w:proofErr w:type="spellEnd"/>
        <w:r w:rsidRPr="00493DBC">
          <w:rPr>
            <w:rFonts w:ascii="Helvetica" w:eastAsia="Times New Roman" w:hAnsi="Helvetica" w:cs="Helvetica"/>
            <w:color w:val="72AADB"/>
            <w:sz w:val="21"/>
            <w:szCs w:val="21"/>
            <w:u w:val="single"/>
            <w:lang w:eastAsia="en-IE" w:bidi="he-IL"/>
          </w:rPr>
          <w:t xml:space="preserve"> website</w:t>
        </w:r>
      </w:hyperlink>
      <w:r w:rsidRPr="00493DBC">
        <w:rPr>
          <w:rFonts w:ascii="Helvetica" w:eastAsia="Times New Roman" w:hAnsi="Helvetica" w:cs="Helvetica"/>
          <w:color w:val="444444"/>
          <w:sz w:val="21"/>
          <w:szCs w:val="21"/>
          <w:lang w:eastAsia="en-IE" w:bidi="he-IL"/>
        </w:rPr>
        <w:t>.</w:t>
      </w:r>
    </w:p>
    <w:p w:rsidR="00D03DC3" w:rsidRDefault="00493DBC">
      <w:bookmarkStart w:id="1" w:name="_GoBack"/>
      <w:bookmarkEnd w:id="1"/>
    </w:p>
    <w:sectPr w:rsidR="00D03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90435"/>
    <w:multiLevelType w:val="multilevel"/>
    <w:tmpl w:val="2F02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27430"/>
    <w:multiLevelType w:val="multilevel"/>
    <w:tmpl w:val="3F4A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C39"/>
    <w:rsid w:val="00493DBC"/>
    <w:rsid w:val="004B5879"/>
    <w:rsid w:val="00930C39"/>
    <w:rsid w:val="00EA3CB2"/>
  </w:rsids>
  <m:mathPr>
    <m:mathFont m:val="Cambria Math"/>
    <m:brkBin m:val="before"/>
    <m:brkBinSub m:val="--"/>
    <m:smallFrac m:val="0"/>
    <m:dispDef/>
    <m:lMargin m:val="0"/>
    <m:rMargin m:val="0"/>
    <m:defJc m:val="centerGroup"/>
    <m:wrapIndent m:val="1440"/>
    <m:intLim m:val="subSup"/>
    <m:naryLim m:val="undOvr"/>
  </m:mathPr>
  <w:themeFontLang w:val="en-I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F6D02-EDF1-4E38-A0A7-27CE7C24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465383">
      <w:bodyDiv w:val="1"/>
      <w:marLeft w:val="0"/>
      <w:marRight w:val="0"/>
      <w:marTop w:val="0"/>
      <w:marBottom w:val="0"/>
      <w:divBdr>
        <w:top w:val="none" w:sz="0" w:space="0" w:color="auto"/>
        <w:left w:val="none" w:sz="0" w:space="0" w:color="auto"/>
        <w:bottom w:val="none" w:sz="0" w:space="0" w:color="auto"/>
        <w:right w:val="none" w:sz="0" w:space="0" w:color="auto"/>
      </w:divBdr>
      <w:divsChild>
        <w:div w:id="2068872611">
          <w:marLeft w:val="0"/>
          <w:marRight w:val="0"/>
          <w:marTop w:val="0"/>
          <w:marBottom w:val="75"/>
          <w:divBdr>
            <w:top w:val="none" w:sz="0" w:space="0" w:color="auto"/>
            <w:left w:val="none" w:sz="0" w:space="0" w:color="auto"/>
            <w:bottom w:val="none" w:sz="0" w:space="0" w:color="auto"/>
            <w:right w:val="none" w:sz="0" w:space="0" w:color="auto"/>
          </w:divBdr>
        </w:div>
        <w:div w:id="1100031595">
          <w:marLeft w:val="0"/>
          <w:marRight w:val="0"/>
          <w:marTop w:val="0"/>
          <w:marBottom w:val="0"/>
          <w:divBdr>
            <w:top w:val="none" w:sz="0" w:space="0" w:color="auto"/>
            <w:left w:val="none" w:sz="0" w:space="0" w:color="auto"/>
            <w:bottom w:val="none" w:sz="0" w:space="0" w:color="auto"/>
            <w:right w:val="none" w:sz="0" w:space="0" w:color="auto"/>
          </w:divBdr>
          <w:divsChild>
            <w:div w:id="1759059618">
              <w:marLeft w:val="0"/>
              <w:marRight w:val="0"/>
              <w:marTop w:val="0"/>
              <w:marBottom w:val="0"/>
              <w:divBdr>
                <w:top w:val="none" w:sz="0" w:space="0" w:color="auto"/>
                <w:left w:val="none" w:sz="0" w:space="0" w:color="auto"/>
                <w:bottom w:val="none" w:sz="0" w:space="0" w:color="auto"/>
                <w:right w:val="none" w:sz="0" w:space="0" w:color="auto"/>
              </w:divBdr>
              <w:divsChild>
                <w:div w:id="1100374597">
                  <w:marLeft w:val="0"/>
                  <w:marRight w:val="0"/>
                  <w:marTop w:val="75"/>
                  <w:marBottom w:val="0"/>
                  <w:divBdr>
                    <w:top w:val="none" w:sz="0" w:space="0" w:color="auto"/>
                    <w:left w:val="none" w:sz="0" w:space="0" w:color="auto"/>
                    <w:bottom w:val="none" w:sz="0" w:space="0" w:color="auto"/>
                    <w:right w:val="none" w:sz="0" w:space="0" w:color="auto"/>
                  </w:divBdr>
                </w:div>
                <w:div w:id="149032125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root.us/tutoria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root.us/linux/" TargetMode="External"/><Relationship Id="rId12" Type="http://schemas.openxmlformats.org/officeDocument/2006/relationships/hyperlink" Target="https://www.sonarqub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root.us/linux/" TargetMode="External"/><Relationship Id="rId11" Type="http://schemas.openxmlformats.org/officeDocument/2006/relationships/image" Target="media/image2.jpeg"/><Relationship Id="rId5" Type="http://schemas.openxmlformats.org/officeDocument/2006/relationships/hyperlink" Target="https://idroot.u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droot.us/linux/ubunt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893</Words>
  <Characters>5095</Characters>
  <Application>Microsoft Office Word</Application>
  <DocSecurity>0</DocSecurity>
  <Lines>42</Lines>
  <Paragraphs>11</Paragraphs>
  <ScaleCrop>false</ScaleCrop>
  <Company>Hewlett-Packard Company</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2</cp:revision>
  <dcterms:created xsi:type="dcterms:W3CDTF">2021-10-11T14:37:00Z</dcterms:created>
  <dcterms:modified xsi:type="dcterms:W3CDTF">2021-10-11T14:38:00Z</dcterms:modified>
</cp:coreProperties>
</file>